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BF0E" w14:textId="361359F2" w:rsidR="00316955" w:rsidRDefault="00C10764" w:rsidP="00316955">
      <w:pPr>
        <w:rPr>
          <w:b/>
          <w:bCs/>
          <w:sz w:val="32"/>
          <w:szCs w:val="32"/>
        </w:rPr>
      </w:pPr>
      <w:r>
        <w:rPr>
          <w:b/>
          <w:bCs/>
          <w:sz w:val="32"/>
          <w:szCs w:val="32"/>
        </w:rPr>
        <w:t xml:space="preserve">Ex 01 : </w:t>
      </w:r>
      <w:r w:rsidR="00316955">
        <w:rPr>
          <w:b/>
          <w:bCs/>
          <w:sz w:val="32"/>
          <w:szCs w:val="32"/>
        </w:rPr>
        <w:t>Liệt kê yếu tố môi trường</w:t>
      </w:r>
    </w:p>
    <w:p w14:paraId="3FDB3BC6" w14:textId="2D6D8F03" w:rsidR="00316955" w:rsidRDefault="00C10764" w:rsidP="00316955">
      <w:pPr>
        <w:rPr>
          <w:b/>
          <w:bCs/>
          <w:sz w:val="28"/>
          <w:szCs w:val="28"/>
        </w:rPr>
      </w:pPr>
      <w:r>
        <w:rPr>
          <w:b/>
          <w:bCs/>
          <w:sz w:val="28"/>
          <w:szCs w:val="28"/>
        </w:rPr>
        <w:t>Hệ thống thư viện</w:t>
      </w:r>
    </w:p>
    <w:tbl>
      <w:tblPr>
        <w:tblStyle w:val="TableGrid"/>
        <w:tblW w:w="0" w:type="auto"/>
        <w:tblLook w:val="04A0" w:firstRow="1" w:lastRow="0" w:firstColumn="1" w:lastColumn="0" w:noHBand="0" w:noVBand="1"/>
      </w:tblPr>
      <w:tblGrid>
        <w:gridCol w:w="3020"/>
        <w:gridCol w:w="3021"/>
        <w:gridCol w:w="3021"/>
      </w:tblGrid>
      <w:tr w:rsidR="00316955" w:rsidRPr="00D42078" w14:paraId="64D23468" w14:textId="77777777" w:rsidTr="00BC2713">
        <w:tc>
          <w:tcPr>
            <w:tcW w:w="3020" w:type="dxa"/>
          </w:tcPr>
          <w:p w14:paraId="589103E7" w14:textId="77777777" w:rsidR="00316955" w:rsidRPr="00D42078" w:rsidRDefault="00316955" w:rsidP="00BC2713"/>
        </w:tc>
        <w:tc>
          <w:tcPr>
            <w:tcW w:w="3021" w:type="dxa"/>
          </w:tcPr>
          <w:p w14:paraId="4E4FA11D" w14:textId="77777777" w:rsidR="00316955" w:rsidRPr="00D42078" w:rsidRDefault="00316955" w:rsidP="00BC2713">
            <w:r>
              <w:t xml:space="preserve">Ví dụ </w:t>
            </w:r>
          </w:p>
        </w:tc>
        <w:tc>
          <w:tcPr>
            <w:tcW w:w="3021" w:type="dxa"/>
          </w:tcPr>
          <w:p w14:paraId="5FE4BA76" w14:textId="77777777" w:rsidR="00316955" w:rsidRPr="00D42078" w:rsidRDefault="00316955" w:rsidP="00BC2713">
            <w:r>
              <w:t>Vai trò</w:t>
            </w:r>
          </w:p>
        </w:tc>
      </w:tr>
      <w:tr w:rsidR="00316955" w:rsidRPr="00D42078" w14:paraId="033B7F09" w14:textId="77777777" w:rsidTr="00BC2713">
        <w:tc>
          <w:tcPr>
            <w:tcW w:w="3020" w:type="dxa"/>
          </w:tcPr>
          <w:p w14:paraId="6F315710" w14:textId="77777777" w:rsidR="00316955" w:rsidRPr="00D42078" w:rsidRDefault="00316955" w:rsidP="00BC2713">
            <w:r w:rsidRPr="00D42078">
              <w:t>người dùng cuối</w:t>
            </w:r>
          </w:p>
        </w:tc>
        <w:tc>
          <w:tcPr>
            <w:tcW w:w="3021" w:type="dxa"/>
          </w:tcPr>
          <w:p w14:paraId="0FB4E83D" w14:textId="77777777" w:rsidR="00316955" w:rsidRDefault="00C10764" w:rsidP="00316955">
            <w:pPr>
              <w:pStyle w:val="ListParagraph"/>
              <w:numPr>
                <w:ilvl w:val="0"/>
                <w:numId w:val="7"/>
              </w:numPr>
            </w:pPr>
            <w:r>
              <w:t>Sinh viên</w:t>
            </w:r>
          </w:p>
          <w:p w14:paraId="52E6067C" w14:textId="672AA75D" w:rsidR="00C10764" w:rsidRPr="00D42078" w:rsidRDefault="00C10764" w:rsidP="00316955">
            <w:pPr>
              <w:pStyle w:val="ListParagraph"/>
              <w:numPr>
                <w:ilvl w:val="0"/>
                <w:numId w:val="7"/>
              </w:numPr>
            </w:pPr>
            <w:r>
              <w:t>Giảng viên</w:t>
            </w:r>
          </w:p>
        </w:tc>
        <w:tc>
          <w:tcPr>
            <w:tcW w:w="3021" w:type="dxa"/>
          </w:tcPr>
          <w:p w14:paraId="5D939EAF" w14:textId="306D55EC" w:rsidR="00316955" w:rsidRPr="00D42078" w:rsidRDefault="00C10764" w:rsidP="00BC2713">
            <w:r>
              <w:t>Truy cập hệ thống để tìm kiếm sách, mượn/trả sách, tra cứu tài liệu và gửi phản hồi về dịch vụ.</w:t>
            </w:r>
          </w:p>
        </w:tc>
      </w:tr>
      <w:tr w:rsidR="00316955" w:rsidRPr="00D42078" w14:paraId="788DA535" w14:textId="77777777" w:rsidTr="00BC2713">
        <w:tc>
          <w:tcPr>
            <w:tcW w:w="3020" w:type="dxa"/>
          </w:tcPr>
          <w:p w14:paraId="1C853F7C" w14:textId="77777777" w:rsidR="00316955" w:rsidRPr="00D42078" w:rsidRDefault="00316955" w:rsidP="00BC2713">
            <w:r w:rsidRPr="00D42078">
              <w:t>Sponsor</w:t>
            </w:r>
          </w:p>
        </w:tc>
        <w:tc>
          <w:tcPr>
            <w:tcW w:w="3021" w:type="dxa"/>
          </w:tcPr>
          <w:p w14:paraId="3356B23F" w14:textId="77777777" w:rsidR="00316955" w:rsidRDefault="00426760" w:rsidP="00316955">
            <w:pPr>
              <w:pStyle w:val="ListParagraph"/>
              <w:numPr>
                <w:ilvl w:val="0"/>
                <w:numId w:val="6"/>
              </w:numPr>
            </w:pPr>
            <w:r>
              <w:t>Ban giám hiệu trường</w:t>
            </w:r>
          </w:p>
          <w:p w14:paraId="3EE128E7" w14:textId="08F14776" w:rsidR="00426760" w:rsidRPr="00D42078" w:rsidRDefault="00426760" w:rsidP="00426760">
            <w:pPr>
              <w:pStyle w:val="ListParagraph"/>
              <w:numPr>
                <w:ilvl w:val="0"/>
                <w:numId w:val="6"/>
              </w:numPr>
            </w:pPr>
            <w:r>
              <w:t>Phòng đào tạo</w:t>
            </w:r>
          </w:p>
        </w:tc>
        <w:tc>
          <w:tcPr>
            <w:tcW w:w="3021" w:type="dxa"/>
          </w:tcPr>
          <w:p w14:paraId="5EEB00E1" w14:textId="5A075277" w:rsidR="00316955" w:rsidRPr="00D42078" w:rsidRDefault="00C10764" w:rsidP="00BC2713">
            <w:r>
              <w:t>Cung cấp ngân sách cho việc triển khai hệ thống; đưa ra yêu cầu về chức năng phục vụ hoạt động học tập.</w:t>
            </w:r>
          </w:p>
        </w:tc>
      </w:tr>
      <w:tr w:rsidR="00316955" w:rsidRPr="00D42078" w14:paraId="7CDB4E65" w14:textId="77777777" w:rsidTr="00BC2713">
        <w:tc>
          <w:tcPr>
            <w:tcW w:w="3020" w:type="dxa"/>
          </w:tcPr>
          <w:p w14:paraId="6D07CA8D" w14:textId="77777777" w:rsidR="00316955" w:rsidRPr="00D42078" w:rsidRDefault="00316955" w:rsidP="00BC2713">
            <w:r w:rsidRPr="00D42078">
              <w:t>chuyên gia nghiệp vụ</w:t>
            </w:r>
          </w:p>
        </w:tc>
        <w:tc>
          <w:tcPr>
            <w:tcW w:w="3021" w:type="dxa"/>
          </w:tcPr>
          <w:p w14:paraId="78A881D5" w14:textId="77777777" w:rsidR="00426760" w:rsidRDefault="00426760" w:rsidP="00316955">
            <w:pPr>
              <w:pStyle w:val="ListParagraph"/>
              <w:numPr>
                <w:ilvl w:val="0"/>
                <w:numId w:val="5"/>
              </w:numPr>
            </w:pPr>
            <w:r>
              <w:t>Thủ thư trưởng</w:t>
            </w:r>
          </w:p>
          <w:p w14:paraId="17C2C8B1" w14:textId="2D5BCC1A" w:rsidR="00316955" w:rsidRPr="00D42078" w:rsidRDefault="00426760" w:rsidP="00316955">
            <w:pPr>
              <w:pStyle w:val="ListParagraph"/>
              <w:numPr>
                <w:ilvl w:val="0"/>
                <w:numId w:val="5"/>
              </w:numPr>
            </w:pPr>
            <w:r>
              <w:t>Quản lý tài liệu học thuật</w:t>
            </w:r>
          </w:p>
        </w:tc>
        <w:tc>
          <w:tcPr>
            <w:tcW w:w="3021" w:type="dxa"/>
          </w:tcPr>
          <w:p w14:paraId="2699FF13" w14:textId="419A94B8" w:rsidR="00316955" w:rsidRPr="00D42078" w:rsidRDefault="00C10764" w:rsidP="00BC2713">
            <w:r>
              <w:t>Đề xuất nghiệp vụ mượn/trả sách, phân loại tài liệu, xây dựng chính sách lưu trữ và truy cập.</w:t>
            </w:r>
          </w:p>
        </w:tc>
      </w:tr>
      <w:tr w:rsidR="00316955" w:rsidRPr="00D42078" w14:paraId="55604125" w14:textId="77777777" w:rsidTr="00BC2713">
        <w:tc>
          <w:tcPr>
            <w:tcW w:w="3020" w:type="dxa"/>
          </w:tcPr>
          <w:p w14:paraId="045B7860" w14:textId="77777777" w:rsidR="00316955" w:rsidRPr="00D42078" w:rsidRDefault="00316955" w:rsidP="00BC2713">
            <w:r w:rsidRPr="00D42078">
              <w:t>bộ phận kỹ thuật</w:t>
            </w:r>
          </w:p>
        </w:tc>
        <w:tc>
          <w:tcPr>
            <w:tcW w:w="3021" w:type="dxa"/>
          </w:tcPr>
          <w:p w14:paraId="44259BC5" w14:textId="77777777" w:rsidR="00316955" w:rsidRDefault="00316955" w:rsidP="00316955">
            <w:pPr>
              <w:pStyle w:val="ListParagraph"/>
              <w:numPr>
                <w:ilvl w:val="0"/>
                <w:numId w:val="5"/>
              </w:numPr>
            </w:pPr>
            <w:r>
              <w:t xml:space="preserve">Lập trình viên </w:t>
            </w:r>
          </w:p>
          <w:p w14:paraId="71D5A470" w14:textId="77777777" w:rsidR="00316955" w:rsidRPr="00D42078" w:rsidRDefault="00316955" w:rsidP="00316955">
            <w:pPr>
              <w:pStyle w:val="ListParagraph"/>
              <w:numPr>
                <w:ilvl w:val="0"/>
                <w:numId w:val="5"/>
              </w:numPr>
            </w:pPr>
            <w:r>
              <w:t>tester</w:t>
            </w:r>
          </w:p>
        </w:tc>
        <w:tc>
          <w:tcPr>
            <w:tcW w:w="3021" w:type="dxa"/>
          </w:tcPr>
          <w:p w14:paraId="2C124EA8" w14:textId="1D91851E" w:rsidR="00316955" w:rsidRPr="00D42078" w:rsidRDefault="00426760" w:rsidP="00BC2713">
            <w:r>
              <w:t>Thiết kế, phát triển và kiểm thử hệ thống quản lý thư viện, đảm bảo hoạt động ổn định và chính xác.</w:t>
            </w:r>
          </w:p>
        </w:tc>
      </w:tr>
      <w:tr w:rsidR="00316955" w:rsidRPr="00D42078" w14:paraId="468B0012" w14:textId="77777777" w:rsidTr="00BC2713">
        <w:tc>
          <w:tcPr>
            <w:tcW w:w="3020" w:type="dxa"/>
          </w:tcPr>
          <w:p w14:paraId="68B01888" w14:textId="77777777" w:rsidR="00316955" w:rsidRPr="00D42078" w:rsidRDefault="00316955" w:rsidP="00BC2713">
            <w:r w:rsidRPr="00D42078">
              <w:t>bên thứ ba</w:t>
            </w:r>
          </w:p>
        </w:tc>
        <w:tc>
          <w:tcPr>
            <w:tcW w:w="3021" w:type="dxa"/>
          </w:tcPr>
          <w:p w14:paraId="46AA0F6B" w14:textId="323AFE37" w:rsidR="00316955" w:rsidRDefault="00426760" w:rsidP="00316955">
            <w:pPr>
              <w:pStyle w:val="ListParagraph"/>
              <w:numPr>
                <w:ilvl w:val="0"/>
                <w:numId w:val="5"/>
              </w:numPr>
            </w:pPr>
            <w:r>
              <w:t>Nhà xuất bản</w:t>
            </w:r>
            <w:r w:rsidR="00316955">
              <w:t xml:space="preserve"> </w:t>
            </w:r>
          </w:p>
          <w:p w14:paraId="71F2568B" w14:textId="77777777" w:rsidR="00426760" w:rsidRDefault="00426760" w:rsidP="00316955">
            <w:pPr>
              <w:pStyle w:val="ListParagraph"/>
              <w:numPr>
                <w:ilvl w:val="0"/>
                <w:numId w:val="5"/>
              </w:numPr>
            </w:pPr>
            <w:r>
              <w:t>Đơn vị cung cấp sách</w:t>
            </w:r>
          </w:p>
          <w:p w14:paraId="051E58F0" w14:textId="32E05B80" w:rsidR="00316955" w:rsidRPr="00D42078" w:rsidRDefault="00426760" w:rsidP="00316955">
            <w:pPr>
              <w:pStyle w:val="ListParagraph"/>
              <w:numPr>
                <w:ilvl w:val="0"/>
                <w:numId w:val="5"/>
              </w:numPr>
            </w:pPr>
            <w:r>
              <w:t>Cổng thanh toán học phí</w:t>
            </w:r>
            <w:r w:rsidR="00316955">
              <w:t xml:space="preserve"> </w:t>
            </w:r>
          </w:p>
        </w:tc>
        <w:tc>
          <w:tcPr>
            <w:tcW w:w="3021" w:type="dxa"/>
          </w:tcPr>
          <w:p w14:paraId="7846933A" w14:textId="1D3DCDBC" w:rsidR="00316955" w:rsidRPr="00D42078" w:rsidRDefault="00426760" w:rsidP="00BC2713">
            <w:r>
              <w:t>Hợp tác trong việc cung cấp tài liệu mới, tích hợp thanh toán phạt trễ hạn qua ví điện tử,...</w:t>
            </w:r>
          </w:p>
        </w:tc>
      </w:tr>
    </w:tbl>
    <w:p w14:paraId="5D8E90DF" w14:textId="77777777" w:rsidR="00316955" w:rsidRDefault="00316955" w:rsidP="00316955">
      <w:pPr>
        <w:rPr>
          <w:b/>
          <w:bCs/>
          <w:sz w:val="32"/>
          <w:szCs w:val="32"/>
        </w:rPr>
      </w:pPr>
    </w:p>
    <w:p w14:paraId="4158AF27" w14:textId="17B16D3B" w:rsidR="00316955" w:rsidRDefault="00C10764" w:rsidP="00316955">
      <w:pPr>
        <w:rPr>
          <w:b/>
          <w:bCs/>
          <w:sz w:val="32"/>
          <w:szCs w:val="32"/>
        </w:rPr>
      </w:pPr>
      <w:r>
        <w:rPr>
          <w:b/>
          <w:bCs/>
          <w:sz w:val="32"/>
          <w:szCs w:val="32"/>
        </w:rPr>
        <w:t xml:space="preserve">Ex 02 </w:t>
      </w:r>
      <w:r w:rsidR="00316955">
        <w:rPr>
          <w:b/>
          <w:bCs/>
          <w:sz w:val="32"/>
          <w:szCs w:val="32"/>
        </w:rPr>
        <w:t xml:space="preserve">: </w:t>
      </w:r>
      <w:r w:rsidR="00316955" w:rsidRPr="008B6033">
        <w:rPr>
          <w:b/>
          <w:bCs/>
          <w:sz w:val="32"/>
          <w:szCs w:val="32"/>
        </w:rPr>
        <w:t> Nhận diện yêu cầu chức năng và phi chức năng</w:t>
      </w:r>
    </w:p>
    <w:p w14:paraId="0244337A" w14:textId="77777777" w:rsidR="00316955" w:rsidRDefault="00316955" w:rsidP="00316955">
      <w:pPr>
        <w:rPr>
          <w:b/>
          <w:bCs/>
          <w:sz w:val="32"/>
          <w:szCs w:val="32"/>
        </w:rPr>
      </w:pPr>
      <w:r>
        <w:rPr>
          <w:b/>
          <w:bCs/>
          <w:sz w:val="32"/>
          <w:szCs w:val="32"/>
        </w:rPr>
        <w:t>App Ngân hàng</w:t>
      </w:r>
    </w:p>
    <w:p w14:paraId="0C6E31F4" w14:textId="78DE1BA7" w:rsidR="00C10764" w:rsidRPr="00C10764" w:rsidRDefault="00C10764" w:rsidP="00C10764">
      <w:pPr>
        <w:pStyle w:val="ListParagraph"/>
        <w:numPr>
          <w:ilvl w:val="0"/>
          <w:numId w:val="5"/>
        </w:numPr>
      </w:pPr>
      <w:r w:rsidRPr="00C10764">
        <w:t>Chức năng :</w:t>
      </w:r>
    </w:p>
    <w:p w14:paraId="3E826B08" w14:textId="77777777" w:rsidR="00316955" w:rsidRPr="00C10764" w:rsidRDefault="00316955" w:rsidP="00316955">
      <w:pPr>
        <w:pStyle w:val="ListParagraph"/>
        <w:numPr>
          <w:ilvl w:val="0"/>
          <w:numId w:val="9"/>
        </w:numPr>
      </w:pPr>
      <w:r w:rsidRPr="00C10764">
        <w:t>đăng kí, đăng nhập</w:t>
      </w:r>
    </w:p>
    <w:p w14:paraId="2C50EC32" w14:textId="77777777" w:rsidR="00316955" w:rsidRPr="00C10764" w:rsidRDefault="00316955" w:rsidP="00316955">
      <w:pPr>
        <w:pStyle w:val="ListParagraph"/>
        <w:numPr>
          <w:ilvl w:val="0"/>
          <w:numId w:val="9"/>
        </w:numPr>
      </w:pPr>
      <w:r w:rsidRPr="00C10764">
        <w:t>giao dịch với các ngân hang khác</w:t>
      </w:r>
    </w:p>
    <w:p w14:paraId="37820F49" w14:textId="77777777" w:rsidR="00316955" w:rsidRPr="00C10764" w:rsidRDefault="00316955" w:rsidP="00316955">
      <w:pPr>
        <w:pStyle w:val="ListParagraph"/>
        <w:numPr>
          <w:ilvl w:val="0"/>
          <w:numId w:val="9"/>
        </w:numPr>
      </w:pPr>
      <w:r w:rsidRPr="00C10764">
        <w:t>xem lịch sử giao dịch</w:t>
      </w:r>
    </w:p>
    <w:p w14:paraId="13912430" w14:textId="77777777" w:rsidR="00316955" w:rsidRPr="00C10764" w:rsidRDefault="00316955" w:rsidP="00316955">
      <w:pPr>
        <w:pStyle w:val="ListParagraph"/>
        <w:numPr>
          <w:ilvl w:val="0"/>
          <w:numId w:val="9"/>
        </w:numPr>
      </w:pPr>
      <w:r w:rsidRPr="00C10764">
        <w:t>sao kê tài khoản và báo cáo giao dịnh</w:t>
      </w:r>
    </w:p>
    <w:p w14:paraId="4225EF8C" w14:textId="77777777" w:rsidR="00316955" w:rsidRPr="00C10764" w:rsidRDefault="00316955" w:rsidP="00316955">
      <w:pPr>
        <w:pStyle w:val="ListParagraph"/>
        <w:numPr>
          <w:ilvl w:val="0"/>
          <w:numId w:val="9"/>
        </w:numPr>
      </w:pPr>
      <w:r w:rsidRPr="00C10764">
        <w:t>thanh toán các mô hình dịch dụ</w:t>
      </w:r>
    </w:p>
    <w:p w14:paraId="4463AAD8" w14:textId="154B6F42" w:rsidR="00316955" w:rsidRPr="00C10764" w:rsidRDefault="00316955" w:rsidP="00C10764">
      <w:pPr>
        <w:pStyle w:val="ListParagraph"/>
        <w:numPr>
          <w:ilvl w:val="0"/>
          <w:numId w:val="5"/>
        </w:numPr>
      </w:pPr>
      <w:r w:rsidRPr="00C10764">
        <w:t>Phi chức năng</w:t>
      </w:r>
    </w:p>
    <w:p w14:paraId="3E9E0A45" w14:textId="77777777" w:rsidR="00316955" w:rsidRPr="00C10764" w:rsidRDefault="00316955" w:rsidP="00316955">
      <w:pPr>
        <w:pStyle w:val="ListParagraph"/>
        <w:numPr>
          <w:ilvl w:val="0"/>
          <w:numId w:val="9"/>
        </w:numPr>
      </w:pPr>
      <w:r w:rsidRPr="00C10764">
        <w:t>Hiệu năng hệ thống cần thao tác nhanh và giao dịch được thực hiện một cách nhanh chóng</w:t>
      </w:r>
    </w:p>
    <w:p w14:paraId="4FFCBED3" w14:textId="77777777" w:rsidR="00316955" w:rsidRPr="00C10764" w:rsidRDefault="00316955" w:rsidP="00316955">
      <w:pPr>
        <w:pStyle w:val="ListParagraph"/>
        <w:numPr>
          <w:ilvl w:val="0"/>
          <w:numId w:val="9"/>
        </w:numPr>
      </w:pPr>
      <w:r w:rsidRPr="00C10764">
        <w:t>Bảo mật thông tin của khách hàng và thông tin giao dịch , phát hiện sự bất thường khi bị xâm nhập bất hợp phát</w:t>
      </w:r>
    </w:p>
    <w:p w14:paraId="2E31829D" w14:textId="77777777" w:rsidR="00316955" w:rsidRPr="00C10764" w:rsidRDefault="00316955" w:rsidP="00316955">
      <w:pPr>
        <w:pStyle w:val="ListParagraph"/>
        <w:numPr>
          <w:ilvl w:val="0"/>
          <w:numId w:val="9"/>
        </w:numPr>
      </w:pPr>
      <w:r w:rsidRPr="00C10764">
        <w:t xml:space="preserve">Tính ổn định &amp; độ tin cậy hệ thống hoạt động 24/7 </w:t>
      </w:r>
    </w:p>
    <w:p w14:paraId="3C6C9255" w14:textId="77777777" w:rsidR="00316955" w:rsidRPr="00C10764" w:rsidRDefault="00316955" w:rsidP="00316955">
      <w:pPr>
        <w:pStyle w:val="ListParagraph"/>
        <w:numPr>
          <w:ilvl w:val="0"/>
          <w:numId w:val="9"/>
        </w:numPr>
      </w:pPr>
      <w:r w:rsidRPr="00C10764">
        <w:t xml:space="preserve">Cập nhật và bảo trì hệ thống liên tục </w:t>
      </w:r>
    </w:p>
    <w:p w14:paraId="2C36A3CB" w14:textId="5AFA3D03" w:rsidR="00316955" w:rsidRPr="00C10764" w:rsidRDefault="00C10764" w:rsidP="00316955">
      <w:pPr>
        <w:rPr>
          <w:b/>
          <w:bCs/>
          <w:sz w:val="32"/>
          <w:szCs w:val="32"/>
        </w:rPr>
      </w:pPr>
      <w:r>
        <w:rPr>
          <w:b/>
          <w:bCs/>
          <w:sz w:val="32"/>
          <w:szCs w:val="32"/>
        </w:rPr>
        <w:t xml:space="preserve">Ex 03 </w:t>
      </w:r>
      <w:r w:rsidR="00316955" w:rsidRPr="00C10764">
        <w:rPr>
          <w:b/>
          <w:bCs/>
          <w:sz w:val="32"/>
          <w:szCs w:val="32"/>
        </w:rPr>
        <w:t xml:space="preserve">: </w:t>
      </w:r>
      <w:r>
        <w:rPr>
          <w:b/>
          <w:bCs/>
          <w:sz w:val="32"/>
          <w:szCs w:val="32"/>
        </w:rPr>
        <w:t>L</w:t>
      </w:r>
      <w:r w:rsidR="00316955" w:rsidRPr="00C10764">
        <w:rPr>
          <w:b/>
          <w:bCs/>
          <w:sz w:val="32"/>
          <w:szCs w:val="32"/>
        </w:rPr>
        <w:t>iệt kê thành phần của hệ thống</w:t>
      </w:r>
    </w:p>
    <w:tbl>
      <w:tblPr>
        <w:tblStyle w:val="TableGrid"/>
        <w:tblW w:w="0" w:type="auto"/>
        <w:tblLook w:val="04A0" w:firstRow="1" w:lastRow="0" w:firstColumn="1" w:lastColumn="0" w:noHBand="0" w:noVBand="1"/>
      </w:tblPr>
      <w:tblGrid>
        <w:gridCol w:w="3020"/>
        <w:gridCol w:w="3021"/>
      </w:tblGrid>
      <w:tr w:rsidR="00316955" w14:paraId="7FAEF781" w14:textId="77777777" w:rsidTr="00BC2713">
        <w:tc>
          <w:tcPr>
            <w:tcW w:w="3020" w:type="dxa"/>
          </w:tcPr>
          <w:p w14:paraId="47365F37" w14:textId="77777777" w:rsidR="00316955" w:rsidRDefault="00316955" w:rsidP="00BC2713">
            <w:r>
              <w:t>Yếu tố</w:t>
            </w:r>
          </w:p>
        </w:tc>
        <w:tc>
          <w:tcPr>
            <w:tcW w:w="3021" w:type="dxa"/>
          </w:tcPr>
          <w:p w14:paraId="0BEF8ADD" w14:textId="77777777" w:rsidR="00316955" w:rsidRDefault="00316955" w:rsidP="00BC2713">
            <w:r>
              <w:t>Mô tả</w:t>
            </w:r>
          </w:p>
        </w:tc>
      </w:tr>
      <w:tr w:rsidR="00316955" w14:paraId="20004722" w14:textId="77777777" w:rsidTr="00BC2713">
        <w:tc>
          <w:tcPr>
            <w:tcW w:w="3020" w:type="dxa"/>
          </w:tcPr>
          <w:p w14:paraId="765A0B0B" w14:textId="77777777" w:rsidR="00316955" w:rsidRDefault="00316955" w:rsidP="00BC2713">
            <w:r>
              <w:t>Người dùng</w:t>
            </w:r>
          </w:p>
        </w:tc>
        <w:tc>
          <w:tcPr>
            <w:tcW w:w="3021" w:type="dxa"/>
          </w:tcPr>
          <w:p w14:paraId="77669682" w14:textId="6DE4CA66" w:rsidR="00316955" w:rsidRDefault="00316955" w:rsidP="00316955">
            <w:pPr>
              <w:pStyle w:val="ListParagraph"/>
              <w:numPr>
                <w:ilvl w:val="0"/>
                <w:numId w:val="9"/>
              </w:numPr>
            </w:pPr>
            <w:r>
              <w:t xml:space="preserve">Khách </w:t>
            </w:r>
            <w:r w:rsidR="00C10764">
              <w:t>hàng</w:t>
            </w:r>
          </w:p>
          <w:p w14:paraId="35A9009F" w14:textId="77777777" w:rsidR="00316955" w:rsidRDefault="00316955" w:rsidP="00316955">
            <w:pPr>
              <w:pStyle w:val="ListParagraph"/>
              <w:numPr>
                <w:ilvl w:val="0"/>
                <w:numId w:val="9"/>
              </w:numPr>
            </w:pPr>
            <w:r>
              <w:lastRenderedPageBreak/>
              <w:t>Tài xế</w:t>
            </w:r>
          </w:p>
          <w:p w14:paraId="2F89B64B" w14:textId="77777777" w:rsidR="00316955" w:rsidRDefault="00316955" w:rsidP="00316955">
            <w:pPr>
              <w:pStyle w:val="ListParagraph"/>
              <w:numPr>
                <w:ilvl w:val="0"/>
                <w:numId w:val="9"/>
              </w:numPr>
            </w:pPr>
            <w:r>
              <w:t xml:space="preserve">Nhà kinh doanh </w:t>
            </w:r>
          </w:p>
          <w:p w14:paraId="51232F9D" w14:textId="77777777" w:rsidR="00316955" w:rsidRDefault="00316955" w:rsidP="00316955">
            <w:pPr>
              <w:pStyle w:val="ListParagraph"/>
              <w:numPr>
                <w:ilvl w:val="0"/>
                <w:numId w:val="9"/>
              </w:numPr>
            </w:pPr>
            <w:r>
              <w:t>Người quản trị</w:t>
            </w:r>
          </w:p>
          <w:p w14:paraId="4DE6881B" w14:textId="77777777" w:rsidR="00316955" w:rsidRDefault="00316955" w:rsidP="00316955">
            <w:pPr>
              <w:pStyle w:val="ListParagraph"/>
              <w:numPr>
                <w:ilvl w:val="0"/>
                <w:numId w:val="9"/>
              </w:numPr>
            </w:pPr>
            <w:r>
              <w:t>CSKH</w:t>
            </w:r>
          </w:p>
        </w:tc>
      </w:tr>
      <w:tr w:rsidR="00316955" w14:paraId="789901B6" w14:textId="77777777" w:rsidTr="00BC2713">
        <w:tc>
          <w:tcPr>
            <w:tcW w:w="3020" w:type="dxa"/>
          </w:tcPr>
          <w:p w14:paraId="45B5963A" w14:textId="77777777" w:rsidR="00316955" w:rsidRDefault="00316955" w:rsidP="00BC2713">
            <w:r>
              <w:lastRenderedPageBreak/>
              <w:t>Phần cứng</w:t>
            </w:r>
          </w:p>
        </w:tc>
        <w:tc>
          <w:tcPr>
            <w:tcW w:w="3021" w:type="dxa"/>
          </w:tcPr>
          <w:p w14:paraId="625115B8" w14:textId="77777777" w:rsidR="00316955" w:rsidRDefault="00316955" w:rsidP="00316955">
            <w:pPr>
              <w:pStyle w:val="ListParagraph"/>
              <w:numPr>
                <w:ilvl w:val="0"/>
                <w:numId w:val="9"/>
              </w:numPr>
            </w:pPr>
            <w:r>
              <w:t>Máy chủ</w:t>
            </w:r>
          </w:p>
          <w:p w14:paraId="5BBB2E33" w14:textId="77777777" w:rsidR="00316955" w:rsidRDefault="00316955" w:rsidP="00316955">
            <w:pPr>
              <w:pStyle w:val="ListParagraph"/>
              <w:numPr>
                <w:ilvl w:val="0"/>
                <w:numId w:val="9"/>
              </w:numPr>
            </w:pPr>
            <w:r>
              <w:t>Máy tính</w:t>
            </w:r>
          </w:p>
          <w:p w14:paraId="36E84C1F" w14:textId="77777777" w:rsidR="00316955" w:rsidRDefault="00316955" w:rsidP="00316955">
            <w:pPr>
              <w:pStyle w:val="ListParagraph"/>
              <w:numPr>
                <w:ilvl w:val="0"/>
                <w:numId w:val="9"/>
              </w:numPr>
            </w:pPr>
            <w:r>
              <w:t>Điện thoại</w:t>
            </w:r>
          </w:p>
          <w:p w14:paraId="08BD02D4" w14:textId="77777777" w:rsidR="00316955" w:rsidRDefault="00316955" w:rsidP="00316955">
            <w:pPr>
              <w:pStyle w:val="ListParagraph"/>
              <w:numPr>
                <w:ilvl w:val="0"/>
                <w:numId w:val="9"/>
              </w:numPr>
            </w:pPr>
            <w:r>
              <w:t>Máy thanh toán</w:t>
            </w:r>
          </w:p>
          <w:p w14:paraId="56223005" w14:textId="77777777" w:rsidR="00316955" w:rsidRDefault="00316955" w:rsidP="00316955">
            <w:pPr>
              <w:pStyle w:val="ListParagraph"/>
              <w:numPr>
                <w:ilvl w:val="0"/>
                <w:numId w:val="9"/>
              </w:numPr>
            </w:pPr>
            <w:r>
              <w:t>Máy tin hóa đơn</w:t>
            </w:r>
          </w:p>
        </w:tc>
      </w:tr>
      <w:tr w:rsidR="00316955" w14:paraId="328E9BBE" w14:textId="77777777" w:rsidTr="00BC2713">
        <w:tc>
          <w:tcPr>
            <w:tcW w:w="3020" w:type="dxa"/>
          </w:tcPr>
          <w:p w14:paraId="20E3916A" w14:textId="77777777" w:rsidR="00316955" w:rsidRDefault="00316955" w:rsidP="00BC2713">
            <w:r>
              <w:t>Phần mềm</w:t>
            </w:r>
          </w:p>
        </w:tc>
        <w:tc>
          <w:tcPr>
            <w:tcW w:w="3021" w:type="dxa"/>
          </w:tcPr>
          <w:p w14:paraId="554E515E" w14:textId="77777777" w:rsidR="00316955" w:rsidRDefault="00316955" w:rsidP="00316955">
            <w:pPr>
              <w:pStyle w:val="ListParagraph"/>
              <w:numPr>
                <w:ilvl w:val="0"/>
                <w:numId w:val="9"/>
              </w:numPr>
            </w:pPr>
            <w:r>
              <w:t>Web</w:t>
            </w:r>
          </w:p>
          <w:p w14:paraId="38947664" w14:textId="77777777" w:rsidR="00316955" w:rsidRDefault="00316955" w:rsidP="00316955">
            <w:pPr>
              <w:pStyle w:val="ListParagraph"/>
              <w:numPr>
                <w:ilvl w:val="0"/>
                <w:numId w:val="9"/>
              </w:numPr>
            </w:pPr>
            <w:r>
              <w:t>Mobile</w:t>
            </w:r>
          </w:p>
        </w:tc>
      </w:tr>
      <w:tr w:rsidR="00316955" w14:paraId="03607084" w14:textId="77777777" w:rsidTr="00BC2713">
        <w:tc>
          <w:tcPr>
            <w:tcW w:w="3020" w:type="dxa"/>
          </w:tcPr>
          <w:p w14:paraId="23F99175" w14:textId="77777777" w:rsidR="00316955" w:rsidRDefault="00316955" w:rsidP="00BC2713">
            <w:r>
              <w:t xml:space="preserve">Quy trình nghiệp vụ </w:t>
            </w:r>
          </w:p>
        </w:tc>
        <w:tc>
          <w:tcPr>
            <w:tcW w:w="3021" w:type="dxa"/>
          </w:tcPr>
          <w:p w14:paraId="384DE948" w14:textId="06AEDD39" w:rsidR="00316955" w:rsidRDefault="00316955" w:rsidP="00316955">
            <w:pPr>
              <w:pStyle w:val="ListParagraph"/>
              <w:numPr>
                <w:ilvl w:val="0"/>
                <w:numId w:val="5"/>
              </w:numPr>
            </w:pPr>
            <w:r>
              <w:t xml:space="preserve">Xác nhận giao </w:t>
            </w:r>
            <w:r w:rsidR="00C10764">
              <w:t>hàng</w:t>
            </w:r>
            <w:r>
              <w:t xml:space="preserve"> từ tài xế</w:t>
            </w:r>
          </w:p>
          <w:p w14:paraId="1FFB3657" w14:textId="1696CB07" w:rsidR="00316955" w:rsidRDefault="00316955" w:rsidP="00BC2713">
            <w:pPr>
              <w:pStyle w:val="ListParagraph"/>
            </w:pPr>
            <w:r>
              <w:t xml:space="preserve">Thông báo nhận đơn hang -&gt; đến điểm nhận hang -&gt; xác nhân đơn </w:t>
            </w:r>
            <w:r w:rsidR="00C10764">
              <w:t>hàng</w:t>
            </w:r>
            <w:r>
              <w:t xml:space="preserve"> -&gt; giao hang -&gt; xác nhận giao hang thành công</w:t>
            </w:r>
          </w:p>
        </w:tc>
      </w:tr>
      <w:tr w:rsidR="00316955" w14:paraId="0E3F9AE7" w14:textId="77777777" w:rsidTr="00BC2713">
        <w:tc>
          <w:tcPr>
            <w:tcW w:w="3020" w:type="dxa"/>
          </w:tcPr>
          <w:p w14:paraId="25C92151" w14:textId="77777777" w:rsidR="00316955" w:rsidRDefault="00316955" w:rsidP="00BC2713">
            <w:r>
              <w:t>Luật lệ</w:t>
            </w:r>
          </w:p>
        </w:tc>
        <w:tc>
          <w:tcPr>
            <w:tcW w:w="3021" w:type="dxa"/>
          </w:tcPr>
          <w:p w14:paraId="300FDE18" w14:textId="77777777" w:rsidR="00316955" w:rsidRDefault="00316955" w:rsidP="00BC2713">
            <w:r>
              <w:t>Chính sách bảo vệ khách hàng</w:t>
            </w:r>
          </w:p>
          <w:p w14:paraId="6BC80500" w14:textId="77777777" w:rsidR="00316955" w:rsidRDefault="00316955" w:rsidP="00BC2713"/>
          <w:p w14:paraId="7374B95F" w14:textId="77777777" w:rsidR="00316955" w:rsidRDefault="00316955" w:rsidP="00BC2713">
            <w:r>
              <w:t>Chính sách bảo vệ người tiêu dung</w:t>
            </w:r>
          </w:p>
          <w:p w14:paraId="5FF872C3" w14:textId="77777777" w:rsidR="00316955" w:rsidRDefault="00316955" w:rsidP="00BC2713"/>
          <w:p w14:paraId="5957896A" w14:textId="77777777" w:rsidR="00316955" w:rsidRDefault="00316955" w:rsidP="00BC2713">
            <w:r>
              <w:t>Chính sách vảo vệ tài xế</w:t>
            </w:r>
          </w:p>
        </w:tc>
      </w:tr>
    </w:tbl>
    <w:p w14:paraId="392638E8" w14:textId="77777777" w:rsidR="00316955" w:rsidRDefault="00316955" w:rsidP="00316955"/>
    <w:p w14:paraId="0A61DD79" w14:textId="70FE7274" w:rsidR="00316955" w:rsidRDefault="00C10764" w:rsidP="00316955">
      <w:pPr>
        <w:rPr>
          <w:b/>
          <w:bCs/>
          <w:sz w:val="32"/>
          <w:szCs w:val="32"/>
        </w:rPr>
      </w:pPr>
      <w:r>
        <w:rPr>
          <w:b/>
          <w:bCs/>
          <w:sz w:val="32"/>
          <w:szCs w:val="32"/>
        </w:rPr>
        <w:t xml:space="preserve">Ex 04 : </w:t>
      </w:r>
      <w:r w:rsidR="00316955">
        <w:rPr>
          <w:b/>
          <w:bCs/>
          <w:sz w:val="32"/>
          <w:szCs w:val="32"/>
        </w:rPr>
        <w:t xml:space="preserve">Tóm tắt </w:t>
      </w:r>
      <w:r w:rsidR="006E4408">
        <w:rPr>
          <w:b/>
          <w:bCs/>
          <w:sz w:val="32"/>
          <w:szCs w:val="32"/>
        </w:rPr>
        <w:t>cấu</w:t>
      </w:r>
      <w:r w:rsidR="00316955">
        <w:rPr>
          <w:b/>
          <w:bCs/>
          <w:sz w:val="32"/>
          <w:szCs w:val="32"/>
        </w:rPr>
        <w:t xml:space="preserve"> trúc tài liệu mô tả yêu cầu</w:t>
      </w:r>
    </w:p>
    <w:p w14:paraId="677A1F7B" w14:textId="77777777" w:rsidR="00316955" w:rsidRDefault="00316955" w:rsidP="00316955">
      <w:pPr>
        <w:rPr>
          <w:b/>
          <w:bCs/>
          <w:sz w:val="32"/>
          <w:szCs w:val="32"/>
        </w:rPr>
      </w:pPr>
      <w:r>
        <w:rPr>
          <w:b/>
          <w:bCs/>
          <w:sz w:val="32"/>
          <w:szCs w:val="32"/>
        </w:rPr>
        <w:t>Tài liệu SRS</w:t>
      </w:r>
    </w:p>
    <w:p w14:paraId="5316982F" w14:textId="237A0F7C" w:rsidR="00316955" w:rsidRDefault="00316955" w:rsidP="00C10764">
      <w:pPr>
        <w:pStyle w:val="ListParagraph"/>
        <w:numPr>
          <w:ilvl w:val="0"/>
          <w:numId w:val="32"/>
        </w:numPr>
      </w:pPr>
      <w:r>
        <w:t>Giới thiệu</w:t>
      </w:r>
    </w:p>
    <w:p w14:paraId="24D92F7F" w14:textId="77777777" w:rsidR="00316955" w:rsidRDefault="00316955" w:rsidP="00316955">
      <w:pPr>
        <w:pStyle w:val="ListParagraph"/>
        <w:numPr>
          <w:ilvl w:val="0"/>
          <w:numId w:val="9"/>
        </w:numPr>
      </w:pPr>
      <w:r>
        <w:t>Mục đích</w:t>
      </w:r>
    </w:p>
    <w:p w14:paraId="3AFFEE9C" w14:textId="263BBF7A" w:rsidR="00316955" w:rsidRDefault="00316955" w:rsidP="00C10764">
      <w:pPr>
        <w:pStyle w:val="ListParagraph"/>
        <w:numPr>
          <w:ilvl w:val="1"/>
          <w:numId w:val="5"/>
        </w:numPr>
      </w:pPr>
      <w:r>
        <w:t>Có tài liệu đặc tả mô tả hệ thống một cách chính xác và tránh đi lạc hướng dự án ban đầu giúp đội ngũ nhà phát triển phần mềm xây dựng hệ thống một cách chính xác nhất ,giúp cho việc bảo trì cũng như là nâng cấp hệ thống một cách rõ ràng</w:t>
      </w:r>
    </w:p>
    <w:p w14:paraId="0771977D" w14:textId="77777777" w:rsidR="00316955" w:rsidRDefault="00316955" w:rsidP="00316955">
      <w:pPr>
        <w:pStyle w:val="ListParagraph"/>
        <w:numPr>
          <w:ilvl w:val="0"/>
          <w:numId w:val="9"/>
        </w:numPr>
      </w:pPr>
      <w:r>
        <w:t>Phạm vi</w:t>
      </w:r>
    </w:p>
    <w:p w14:paraId="2BCD4E75" w14:textId="77777777" w:rsidR="00316955" w:rsidRDefault="00316955" w:rsidP="00C10764">
      <w:pPr>
        <w:pStyle w:val="ListParagraph"/>
        <w:numPr>
          <w:ilvl w:val="1"/>
          <w:numId w:val="5"/>
        </w:numPr>
      </w:pPr>
      <w:r>
        <w:t>Phạm vi Scope giúp người đọc hiểu mục tiêu , chức năng chính và giới hạn của hệ thống</w:t>
      </w:r>
    </w:p>
    <w:p w14:paraId="7E47B33F" w14:textId="77777777" w:rsidR="00316955" w:rsidRDefault="00316955" w:rsidP="00C10764">
      <w:pPr>
        <w:pStyle w:val="ListParagraph"/>
        <w:numPr>
          <w:ilvl w:val="1"/>
          <w:numId w:val="5"/>
        </w:numPr>
      </w:pPr>
      <w:r>
        <w:t>Phạm vi trong tài liệu SRS giúp xác định chức năng chính của hệ thống cùng với các phi chức năng cùng với nhóm người mục tiêu của hệ thống và môi trường hệ thống sẽ phát triển</w:t>
      </w:r>
    </w:p>
    <w:p w14:paraId="1FB46270" w14:textId="77777777" w:rsidR="00316955" w:rsidRDefault="00316955" w:rsidP="00316955">
      <w:pPr>
        <w:pStyle w:val="ListParagraph"/>
        <w:numPr>
          <w:ilvl w:val="0"/>
          <w:numId w:val="9"/>
        </w:numPr>
      </w:pPr>
      <w:r>
        <w:t xml:space="preserve"> Định nghĩa chuyên môn</w:t>
      </w:r>
    </w:p>
    <w:p w14:paraId="17E61A9D" w14:textId="77777777" w:rsidR="006E4408" w:rsidRDefault="006E4408" w:rsidP="006E4408"/>
    <w:p w14:paraId="7260900A" w14:textId="77777777" w:rsidR="006E4408" w:rsidRDefault="006E4408" w:rsidP="006E4408"/>
    <w:tbl>
      <w:tblPr>
        <w:tblStyle w:val="TableGrid"/>
        <w:tblW w:w="0" w:type="auto"/>
        <w:tblLook w:val="04A0" w:firstRow="1" w:lastRow="0" w:firstColumn="1" w:lastColumn="0" w:noHBand="0" w:noVBand="1"/>
      </w:tblPr>
      <w:tblGrid>
        <w:gridCol w:w="3991"/>
        <w:gridCol w:w="3991"/>
      </w:tblGrid>
      <w:tr w:rsidR="00316955" w14:paraId="59C878D6" w14:textId="77777777" w:rsidTr="00BC2713">
        <w:tc>
          <w:tcPr>
            <w:tcW w:w="3991" w:type="dxa"/>
          </w:tcPr>
          <w:p w14:paraId="66312167" w14:textId="77777777" w:rsidR="00316955" w:rsidRDefault="00316955" w:rsidP="00BC2713">
            <w:pPr>
              <w:rPr>
                <w:b/>
                <w:bCs/>
              </w:rPr>
            </w:pPr>
            <w:r>
              <w:rPr>
                <w:b/>
                <w:bCs/>
              </w:rPr>
              <w:lastRenderedPageBreak/>
              <w:t>Thành phần</w:t>
            </w:r>
          </w:p>
          <w:p w14:paraId="05DB4789" w14:textId="77777777" w:rsidR="00316955" w:rsidRDefault="00316955" w:rsidP="00BC2713">
            <w:pPr>
              <w:pStyle w:val="ListParagraph"/>
              <w:ind w:left="0"/>
            </w:pPr>
          </w:p>
        </w:tc>
        <w:tc>
          <w:tcPr>
            <w:tcW w:w="3991" w:type="dxa"/>
          </w:tcPr>
          <w:p w14:paraId="48540173" w14:textId="77777777" w:rsidR="00316955" w:rsidRDefault="00316955" w:rsidP="00BC2713">
            <w:pPr>
              <w:pStyle w:val="ListParagraph"/>
              <w:tabs>
                <w:tab w:val="left" w:pos="1290"/>
              </w:tabs>
              <w:ind w:left="0"/>
            </w:pPr>
            <w:r>
              <w:tab/>
            </w:r>
            <w:r w:rsidRPr="00BF5F4E">
              <w:t>Ý nghĩa chuyên môn</w:t>
            </w:r>
          </w:p>
        </w:tc>
      </w:tr>
      <w:tr w:rsidR="00316955" w14:paraId="229AE985" w14:textId="77777777" w:rsidTr="00BC2713">
        <w:tc>
          <w:tcPr>
            <w:tcW w:w="3991" w:type="dxa"/>
          </w:tcPr>
          <w:p w14:paraId="7AD07E55" w14:textId="77777777" w:rsidR="00316955" w:rsidRDefault="00316955" w:rsidP="00BC2713">
            <w:pPr>
              <w:pStyle w:val="ListParagraph"/>
              <w:tabs>
                <w:tab w:val="left" w:pos="1050"/>
              </w:tabs>
              <w:ind w:left="0"/>
            </w:pPr>
            <w:r w:rsidRPr="00BF5F4E">
              <w:t>Purpose (mục đích)</w:t>
            </w:r>
          </w:p>
        </w:tc>
        <w:tc>
          <w:tcPr>
            <w:tcW w:w="3991" w:type="dxa"/>
          </w:tcPr>
          <w:p w14:paraId="2B8B85DB" w14:textId="77777777" w:rsidR="00316955" w:rsidRDefault="00316955" w:rsidP="00BC2713">
            <w:pPr>
              <w:pStyle w:val="ListParagraph"/>
              <w:ind w:left="0"/>
            </w:pPr>
            <w:r w:rsidRPr="00BF5F4E">
              <w:t>Giải thích lý do tồn tại của hệ thống và lợi ích mong đợi.</w:t>
            </w:r>
          </w:p>
        </w:tc>
      </w:tr>
      <w:tr w:rsidR="00316955" w14:paraId="2956E67F" w14:textId="77777777" w:rsidTr="00BC2713">
        <w:tc>
          <w:tcPr>
            <w:tcW w:w="3991" w:type="dxa"/>
          </w:tcPr>
          <w:p w14:paraId="2BFD4751" w14:textId="77777777" w:rsidR="00316955" w:rsidRDefault="00316955" w:rsidP="00BC2713">
            <w:pPr>
              <w:pStyle w:val="ListParagraph"/>
              <w:ind w:left="0"/>
            </w:pPr>
            <w:r w:rsidRPr="00BF5F4E">
              <w:t>System boundary (ranh giới hệ thống)</w:t>
            </w:r>
          </w:p>
        </w:tc>
        <w:tc>
          <w:tcPr>
            <w:tcW w:w="3991" w:type="dxa"/>
          </w:tcPr>
          <w:p w14:paraId="2EA5CA84" w14:textId="77777777" w:rsidR="00316955" w:rsidRDefault="00316955" w:rsidP="00BC2713">
            <w:pPr>
              <w:pStyle w:val="ListParagraph"/>
              <w:ind w:left="0"/>
            </w:pPr>
            <w:r w:rsidRPr="00BF5F4E">
              <w:t>Xác định rõ phần nào thuộc về hệ thống và phần nào thuộc môi trường bên ngoài.</w:t>
            </w:r>
          </w:p>
        </w:tc>
      </w:tr>
      <w:tr w:rsidR="00316955" w14:paraId="3A996749" w14:textId="77777777" w:rsidTr="00BC2713">
        <w:tc>
          <w:tcPr>
            <w:tcW w:w="3991" w:type="dxa"/>
          </w:tcPr>
          <w:p w14:paraId="05D566FD" w14:textId="77777777" w:rsidR="00316955" w:rsidRDefault="00316955" w:rsidP="00BC2713">
            <w:pPr>
              <w:pStyle w:val="ListParagraph"/>
              <w:tabs>
                <w:tab w:val="left" w:pos="1080"/>
              </w:tabs>
              <w:ind w:left="0"/>
            </w:pPr>
            <w:r w:rsidRPr="00BF5F4E">
              <w:t>Major functions (chức năng chính)</w:t>
            </w:r>
          </w:p>
        </w:tc>
        <w:tc>
          <w:tcPr>
            <w:tcW w:w="3991" w:type="dxa"/>
          </w:tcPr>
          <w:p w14:paraId="66DCAB02" w14:textId="77777777" w:rsidR="00316955" w:rsidRDefault="00316955" w:rsidP="00BC2713">
            <w:pPr>
              <w:pStyle w:val="ListParagraph"/>
              <w:ind w:left="0"/>
            </w:pPr>
            <w:r w:rsidRPr="00BF5F4E">
              <w:t>Mô tả cấp cao các nhóm chức năng hoặc dịch vụ mà hệ thống cung cấp.</w:t>
            </w:r>
          </w:p>
        </w:tc>
      </w:tr>
      <w:tr w:rsidR="00316955" w14:paraId="282CDAAE" w14:textId="77777777" w:rsidTr="00BC2713">
        <w:tc>
          <w:tcPr>
            <w:tcW w:w="3991" w:type="dxa"/>
          </w:tcPr>
          <w:p w14:paraId="2A1C2327" w14:textId="77777777" w:rsidR="00316955" w:rsidRDefault="00316955" w:rsidP="00BC2713">
            <w:pPr>
              <w:pStyle w:val="ListParagraph"/>
              <w:ind w:left="0"/>
            </w:pPr>
            <w:r w:rsidRPr="00BF5F4E">
              <w:t>Constraints / Limitations (giới hạn)</w:t>
            </w:r>
          </w:p>
        </w:tc>
        <w:tc>
          <w:tcPr>
            <w:tcW w:w="3991" w:type="dxa"/>
          </w:tcPr>
          <w:p w14:paraId="147D5B86" w14:textId="77777777" w:rsidR="00316955" w:rsidRDefault="00316955" w:rsidP="00BC2713">
            <w:pPr>
              <w:pStyle w:val="ListParagraph"/>
              <w:ind w:left="0"/>
            </w:pPr>
            <w:r w:rsidRPr="00BF5F4E">
              <w:t>Xác định những yếu tố bị loại trừ hoặc chưa nằm trong phạm vi hiện tại.</w:t>
            </w:r>
          </w:p>
        </w:tc>
      </w:tr>
      <w:tr w:rsidR="00316955" w14:paraId="680898B2" w14:textId="77777777" w:rsidTr="00BC2713">
        <w:tc>
          <w:tcPr>
            <w:tcW w:w="3991" w:type="dxa"/>
          </w:tcPr>
          <w:p w14:paraId="5BCE0520" w14:textId="77777777" w:rsidR="00316955" w:rsidRDefault="00316955" w:rsidP="00BC2713">
            <w:pPr>
              <w:pStyle w:val="ListParagraph"/>
              <w:tabs>
                <w:tab w:val="left" w:pos="1095"/>
              </w:tabs>
              <w:ind w:left="0"/>
            </w:pPr>
            <w:r w:rsidRPr="00BF5F4E">
              <w:t>Stakeholders &amp; Users</w:t>
            </w:r>
          </w:p>
        </w:tc>
        <w:tc>
          <w:tcPr>
            <w:tcW w:w="3991" w:type="dxa"/>
          </w:tcPr>
          <w:p w14:paraId="09A77425" w14:textId="77777777" w:rsidR="00316955" w:rsidRDefault="00316955" w:rsidP="00BC2713">
            <w:pPr>
              <w:pStyle w:val="ListParagraph"/>
              <w:tabs>
                <w:tab w:val="left" w:pos="1095"/>
              </w:tabs>
              <w:ind w:left="0"/>
            </w:pPr>
          </w:p>
          <w:p w14:paraId="781F68E9" w14:textId="77777777" w:rsidR="00316955" w:rsidRDefault="00316955" w:rsidP="00BC2713">
            <w:pPr>
              <w:pStyle w:val="ListParagraph"/>
              <w:tabs>
                <w:tab w:val="left" w:pos="1095"/>
              </w:tabs>
              <w:ind w:left="0"/>
            </w:pPr>
            <w:r w:rsidRPr="00BF5F4E">
              <w:t>Định danh các nhóm người có liên quan đến hệ thống.</w:t>
            </w:r>
          </w:p>
        </w:tc>
      </w:tr>
    </w:tbl>
    <w:p w14:paraId="2CD6CDA4" w14:textId="77777777" w:rsidR="00316955" w:rsidRDefault="00316955" w:rsidP="00316955">
      <w:pPr>
        <w:pStyle w:val="ListParagraph"/>
        <w:ind w:left="1080"/>
      </w:pPr>
    </w:p>
    <w:p w14:paraId="479BD269" w14:textId="77777777" w:rsidR="00316955" w:rsidRDefault="00316955" w:rsidP="00316955">
      <w:r>
        <w:t>2 Yêu cầu chức năng</w:t>
      </w:r>
    </w:p>
    <w:p w14:paraId="3FE3EB13" w14:textId="77777777" w:rsidR="00316955" w:rsidRDefault="00316955" w:rsidP="00316955">
      <w:pPr>
        <w:pStyle w:val="ListParagraph"/>
        <w:numPr>
          <w:ilvl w:val="0"/>
          <w:numId w:val="9"/>
        </w:numPr>
      </w:pPr>
      <w:r>
        <w:t>Chức năng</w:t>
      </w:r>
    </w:p>
    <w:p w14:paraId="25BE0515" w14:textId="77777777" w:rsidR="00316955" w:rsidRDefault="00316955" w:rsidP="00316955">
      <w:pPr>
        <w:pStyle w:val="ListParagraph"/>
      </w:pPr>
      <w:r>
        <w:t>Yêu cầu chức năng là các chức năng có trong hệ thống sẽ được xây dựng được nhà phát triển cung cấp đên người dung trong hệ thống</w:t>
      </w:r>
    </w:p>
    <w:p w14:paraId="05D5AD8E" w14:textId="77777777" w:rsidR="00316955" w:rsidRDefault="00316955" w:rsidP="00316955">
      <w:pPr>
        <w:pStyle w:val="ListParagraph"/>
        <w:numPr>
          <w:ilvl w:val="0"/>
          <w:numId w:val="9"/>
        </w:numPr>
      </w:pPr>
      <w:r>
        <w:t>Phi chức năng</w:t>
      </w:r>
    </w:p>
    <w:p w14:paraId="716FD987" w14:textId="77777777" w:rsidR="00316955" w:rsidRDefault="00316955" w:rsidP="00316955">
      <w:pPr>
        <w:pStyle w:val="ListParagraph"/>
        <w:numPr>
          <w:ilvl w:val="0"/>
          <w:numId w:val="5"/>
        </w:numPr>
      </w:pPr>
      <w:r>
        <w:t xml:space="preserve">Yêu cầu phi chức năng là các chức năng chạy ngầm trong hệ thống giúp dữ án chạy trơn chu và mang tính bảo mật cao </w:t>
      </w:r>
    </w:p>
    <w:p w14:paraId="6AF9120B" w14:textId="77777777" w:rsidR="00316955" w:rsidRDefault="00316955" w:rsidP="00316955">
      <w:r>
        <w:t>3 Phụ lục</w:t>
      </w:r>
    </w:p>
    <w:p w14:paraId="70360F87" w14:textId="600449A9" w:rsidR="00316955" w:rsidRPr="00BC2713" w:rsidRDefault="00C10764" w:rsidP="00316955">
      <w:pPr>
        <w:rPr>
          <w:b/>
          <w:bCs/>
          <w:sz w:val="32"/>
          <w:szCs w:val="32"/>
        </w:rPr>
      </w:pPr>
      <w:r>
        <w:rPr>
          <w:b/>
          <w:bCs/>
          <w:sz w:val="32"/>
          <w:szCs w:val="32"/>
        </w:rPr>
        <w:t xml:space="preserve">Ex 05 : </w:t>
      </w:r>
      <w:r w:rsidR="00316955" w:rsidRPr="00BC2713">
        <w:rPr>
          <w:b/>
          <w:bCs/>
          <w:sz w:val="32"/>
          <w:szCs w:val="32"/>
        </w:rPr>
        <w:t xml:space="preserve">So sánh kỹ thuật thu thập yêu cầu </w:t>
      </w:r>
    </w:p>
    <w:tbl>
      <w:tblPr>
        <w:tblStyle w:val="TableGrid"/>
        <w:tblW w:w="11483" w:type="dxa"/>
        <w:tblInd w:w="-1423" w:type="dxa"/>
        <w:tblLook w:val="04A0" w:firstRow="1" w:lastRow="0" w:firstColumn="1" w:lastColumn="0" w:noHBand="0" w:noVBand="1"/>
      </w:tblPr>
      <w:tblGrid>
        <w:gridCol w:w="1560"/>
        <w:gridCol w:w="2835"/>
        <w:gridCol w:w="2221"/>
        <w:gridCol w:w="2196"/>
        <w:gridCol w:w="2671"/>
      </w:tblGrid>
      <w:tr w:rsidR="00316955" w14:paraId="61F6E4A0" w14:textId="77777777" w:rsidTr="00BC2713">
        <w:tc>
          <w:tcPr>
            <w:tcW w:w="1560" w:type="dxa"/>
          </w:tcPr>
          <w:p w14:paraId="64FE9EA9" w14:textId="77777777" w:rsidR="00316955" w:rsidRDefault="00316955" w:rsidP="00BC2713">
            <w:r>
              <w:t>Kĩ thuật</w:t>
            </w:r>
          </w:p>
        </w:tc>
        <w:tc>
          <w:tcPr>
            <w:tcW w:w="2835" w:type="dxa"/>
          </w:tcPr>
          <w:p w14:paraId="17199389" w14:textId="77777777" w:rsidR="00316955" w:rsidRPr="00DC0984" w:rsidRDefault="00316955" w:rsidP="00BC2713">
            <w:r w:rsidRPr="00DC0984">
              <w:t>Ưu điểm</w:t>
            </w:r>
          </w:p>
          <w:p w14:paraId="4B3DB5F3" w14:textId="77777777" w:rsidR="00316955" w:rsidRDefault="00316955" w:rsidP="00BC2713"/>
        </w:tc>
        <w:tc>
          <w:tcPr>
            <w:tcW w:w="2221" w:type="dxa"/>
          </w:tcPr>
          <w:p w14:paraId="197A1A8C" w14:textId="77777777" w:rsidR="00316955" w:rsidRPr="00DC0984" w:rsidRDefault="00316955" w:rsidP="00BC2713">
            <w:r w:rsidRPr="00DC0984">
              <w:t>Hạn chế</w:t>
            </w:r>
          </w:p>
          <w:p w14:paraId="7C593C94" w14:textId="77777777" w:rsidR="00316955" w:rsidRDefault="00316955" w:rsidP="00BC2713"/>
        </w:tc>
        <w:tc>
          <w:tcPr>
            <w:tcW w:w="2196" w:type="dxa"/>
          </w:tcPr>
          <w:p w14:paraId="06760429" w14:textId="77777777" w:rsidR="00316955" w:rsidRPr="00DC0984" w:rsidRDefault="00316955" w:rsidP="00BC2713">
            <w:r w:rsidRPr="00DC0984">
              <w:t>Khi nào nên dùng</w:t>
            </w:r>
          </w:p>
          <w:p w14:paraId="788A5F40" w14:textId="77777777" w:rsidR="00316955" w:rsidRDefault="00316955" w:rsidP="00BC2713"/>
        </w:tc>
        <w:tc>
          <w:tcPr>
            <w:tcW w:w="2671" w:type="dxa"/>
          </w:tcPr>
          <w:p w14:paraId="6F750997" w14:textId="77777777" w:rsidR="00316955" w:rsidRPr="00DC0984" w:rsidRDefault="00316955" w:rsidP="00BC2713">
            <w:r w:rsidRPr="00DC0984">
              <w:t>Tình huống ví dụ.</w:t>
            </w:r>
          </w:p>
          <w:p w14:paraId="77FDE2E8" w14:textId="77777777" w:rsidR="00316955" w:rsidRDefault="00316955" w:rsidP="00BC2713"/>
        </w:tc>
      </w:tr>
      <w:tr w:rsidR="00316955" w14:paraId="34DDDBE0" w14:textId="77777777" w:rsidTr="00BC2713">
        <w:tc>
          <w:tcPr>
            <w:tcW w:w="1560" w:type="dxa"/>
          </w:tcPr>
          <w:p w14:paraId="57ADC230" w14:textId="77777777" w:rsidR="00316955" w:rsidRPr="00DC0984" w:rsidRDefault="00316955" w:rsidP="00BC2713">
            <w:r w:rsidRPr="00DC0984">
              <w:rPr>
                <w:b/>
                <w:bCs/>
              </w:rPr>
              <w:t>Phỏng vấn</w:t>
            </w:r>
          </w:p>
          <w:p w14:paraId="3FFF9323" w14:textId="77777777" w:rsidR="00316955" w:rsidRDefault="00316955" w:rsidP="00BC2713"/>
        </w:tc>
        <w:tc>
          <w:tcPr>
            <w:tcW w:w="2835" w:type="dxa"/>
          </w:tcPr>
          <w:p w14:paraId="4ABC8E8A" w14:textId="77777777" w:rsidR="00316955" w:rsidRDefault="00316955" w:rsidP="00316955">
            <w:pPr>
              <w:pStyle w:val="ListParagraph"/>
              <w:numPr>
                <w:ilvl w:val="0"/>
                <w:numId w:val="5"/>
              </w:numPr>
            </w:pPr>
            <w:r>
              <w:t>Giúp thu thập thông tin sâu sắc và khai thác tài liệu một cách chi tiết đặc biệt với những đối tượng và vấn đề phức tạp, giải quyết ngay lập tức, linh hoạt</w:t>
            </w:r>
          </w:p>
        </w:tc>
        <w:tc>
          <w:tcPr>
            <w:tcW w:w="2221" w:type="dxa"/>
          </w:tcPr>
          <w:p w14:paraId="3EB52265" w14:textId="77777777" w:rsidR="00316955" w:rsidRDefault="00316955" w:rsidP="00BC2713">
            <w:r>
              <w:t>Phỏng vấn làm mất nhiều thời gian hơn so với các phương pháp khác, kết quả phỏng vấn sẽ tùy vào người phỏng vấn và câu hỏi, cùng với quan điểm các nhân</w:t>
            </w:r>
          </w:p>
          <w:p w14:paraId="45F54380" w14:textId="77777777" w:rsidR="00316955" w:rsidRDefault="00316955" w:rsidP="00BC2713"/>
        </w:tc>
        <w:tc>
          <w:tcPr>
            <w:tcW w:w="2196" w:type="dxa"/>
          </w:tcPr>
          <w:p w14:paraId="6D2B51ED" w14:textId="77777777" w:rsidR="00316955" w:rsidRPr="00DC0984" w:rsidRDefault="00316955" w:rsidP="00BC2713">
            <w:r w:rsidRPr="00DC0984">
              <w:t>Phỏng vấn giúp bạn khai thác các yêu cầu chi tiết từ stakeholders, hiểu rõ mong muốn của họ và tìm ra các vấn đề mà họ có thể chưa nghĩ đến.</w:t>
            </w:r>
          </w:p>
          <w:p w14:paraId="31F2D56E" w14:textId="77777777" w:rsidR="00316955" w:rsidRDefault="00316955" w:rsidP="00BC2713">
            <w:r w:rsidRPr="00DC0984">
              <w:br/>
            </w:r>
          </w:p>
        </w:tc>
        <w:tc>
          <w:tcPr>
            <w:tcW w:w="2671" w:type="dxa"/>
          </w:tcPr>
          <w:p w14:paraId="4BF298D4" w14:textId="77777777" w:rsidR="00316955" w:rsidRDefault="00316955" w:rsidP="00BC2713">
            <w:r>
              <w:t>Phỏng vấn về kinh nghiệm của các ứng cử viên tham gia phỏng vấn để tuyển dụng về kinh nghiệp và năng lực</w:t>
            </w:r>
          </w:p>
        </w:tc>
      </w:tr>
      <w:tr w:rsidR="00316955" w14:paraId="6E5100F6" w14:textId="77777777" w:rsidTr="00BC2713">
        <w:tc>
          <w:tcPr>
            <w:tcW w:w="1560" w:type="dxa"/>
          </w:tcPr>
          <w:p w14:paraId="3E48F891" w14:textId="77777777" w:rsidR="00316955" w:rsidRPr="00DC0984" w:rsidRDefault="00316955" w:rsidP="00BC2713">
            <w:r w:rsidRPr="00DC0984">
              <w:rPr>
                <w:b/>
                <w:bCs/>
              </w:rPr>
              <w:t>Quan sát</w:t>
            </w:r>
          </w:p>
          <w:p w14:paraId="1074A480" w14:textId="77777777" w:rsidR="00316955" w:rsidRDefault="00316955" w:rsidP="00BC2713">
            <w:pPr>
              <w:jc w:val="center"/>
            </w:pPr>
          </w:p>
        </w:tc>
        <w:tc>
          <w:tcPr>
            <w:tcW w:w="2835" w:type="dxa"/>
          </w:tcPr>
          <w:p w14:paraId="65D78376" w14:textId="77777777" w:rsidR="00316955" w:rsidRDefault="00316955" w:rsidP="00BC2713">
            <w:r w:rsidRPr="007E1993">
              <w:t>Quan sát giúp bạn hiểu rõ các quy trình thực tế mà người dùng đang thực hiện, từ đó thu thập được yêu cầu thực tiễn</w:t>
            </w:r>
            <w:r>
              <w:t>,</w:t>
            </w:r>
            <w:r w:rsidRPr="007E1993">
              <w:rPr>
                <w:rFonts w:ascii="Arial" w:hAnsi="Arial" w:cs="Arial"/>
                <w:color w:val="000000"/>
                <w:shd w:val="clear" w:color="auto" w:fill="FFFFFF"/>
              </w:rPr>
              <w:t xml:space="preserve"> </w:t>
            </w:r>
            <w:r w:rsidRPr="007E1993">
              <w:t>Nhiều yêu cầu hệ thống không thể được diễn đạt bằng lời nói mà chỉ có thể phát hiện qua quan sát</w:t>
            </w:r>
            <w:r>
              <w:t xml:space="preserve">, </w:t>
            </w:r>
            <w:r w:rsidRPr="007E1993">
              <w:t xml:space="preserve">có thể hiểu rõ hơn về môi trường và tác động của các yếu tố </w:t>
            </w:r>
            <w:r w:rsidRPr="007E1993">
              <w:lastRenderedPageBreak/>
              <w:t>ngoại cảnh đến hệ thống hoặc quy trình.</w:t>
            </w:r>
          </w:p>
        </w:tc>
        <w:tc>
          <w:tcPr>
            <w:tcW w:w="2221" w:type="dxa"/>
          </w:tcPr>
          <w:p w14:paraId="17DB3237" w14:textId="77777777" w:rsidR="00316955" w:rsidRDefault="00316955" w:rsidP="00BC2713">
            <w:r w:rsidRPr="007E1993">
              <w:lastRenderedPageBreak/>
              <w:t>Quan sát yêu cầu bạn phải dành thời gian dài để theo dõi, điều này có thể làm tăng chi phí và thời gian của dự án.</w:t>
            </w:r>
            <w:r w:rsidRPr="007E1993">
              <w:rPr>
                <w:rFonts w:ascii="Arial" w:hAnsi="Arial" w:cs="Arial"/>
                <w:color w:val="000000"/>
                <w:shd w:val="clear" w:color="auto" w:fill="FFFFFF"/>
              </w:rPr>
              <w:t xml:space="preserve"> </w:t>
            </w:r>
            <w:r w:rsidRPr="007E1993">
              <w:t xml:space="preserve">chỉ có thể quan sát những gì đang xảy ra trong thời điểm bạn có mặt, và một số thông tin có thể </w:t>
            </w:r>
            <w:r w:rsidRPr="007E1993">
              <w:lastRenderedPageBreak/>
              <w:t>bị bỏ sót nếu không quan sát đủ lâu.</w:t>
            </w:r>
            <w:r w:rsidRPr="007E1993">
              <w:rPr>
                <w:rFonts w:ascii="Arial" w:hAnsi="Arial" w:cs="Arial"/>
                <w:color w:val="000000"/>
                <w:shd w:val="clear" w:color="auto" w:fill="FFFFFF"/>
              </w:rPr>
              <w:t xml:space="preserve"> </w:t>
            </w:r>
            <w:r w:rsidRPr="007E1993">
              <w:t>Cảm nhận và đánh giá của bạn về hành vi và quy trình có thể bị ảnh hưởng bởi quan điểm cá nhân.</w:t>
            </w:r>
          </w:p>
        </w:tc>
        <w:tc>
          <w:tcPr>
            <w:tcW w:w="2196" w:type="dxa"/>
          </w:tcPr>
          <w:p w14:paraId="4F22347B" w14:textId="77777777" w:rsidR="00316955" w:rsidRPr="007E1993" w:rsidRDefault="00316955" w:rsidP="00316955">
            <w:pPr>
              <w:numPr>
                <w:ilvl w:val="0"/>
                <w:numId w:val="10"/>
              </w:numPr>
            </w:pPr>
            <w:r w:rsidRPr="007E1993">
              <w:lastRenderedPageBreak/>
              <w:t>Khi bạn cần hiểu cách thức công việc diễn ra thực tế trong môi trường làm việc.</w:t>
            </w:r>
          </w:p>
          <w:p w14:paraId="6E443DFA" w14:textId="77777777" w:rsidR="00316955" w:rsidRPr="007E1993" w:rsidRDefault="00316955" w:rsidP="00316955">
            <w:pPr>
              <w:numPr>
                <w:ilvl w:val="0"/>
                <w:numId w:val="11"/>
              </w:numPr>
            </w:pPr>
            <w:r w:rsidRPr="007E1993">
              <w:t xml:space="preserve">Khi yêu cầu hệ thống không thể dễ dàng được </w:t>
            </w:r>
            <w:r w:rsidRPr="007E1993">
              <w:lastRenderedPageBreak/>
              <w:t>mô tả qua lời nói và cần được quan sát trực tiếp.</w:t>
            </w:r>
          </w:p>
          <w:p w14:paraId="4B0AA438" w14:textId="77777777" w:rsidR="00316955" w:rsidRPr="007E1993" w:rsidRDefault="00316955" w:rsidP="00316955">
            <w:pPr>
              <w:numPr>
                <w:ilvl w:val="0"/>
                <w:numId w:val="12"/>
              </w:numPr>
            </w:pPr>
            <w:r w:rsidRPr="007E1993">
              <w:t>Khi bạn cần hiểu được bối cảnh và tác động của một quy trình hoặc công việc.</w:t>
            </w:r>
          </w:p>
          <w:p w14:paraId="724AD0AE" w14:textId="77777777" w:rsidR="00316955" w:rsidRDefault="00316955" w:rsidP="00BC2713"/>
        </w:tc>
        <w:tc>
          <w:tcPr>
            <w:tcW w:w="2671" w:type="dxa"/>
          </w:tcPr>
          <w:p w14:paraId="3B34A955" w14:textId="77777777" w:rsidR="00316955" w:rsidRDefault="00316955" w:rsidP="00BC2713">
            <w:r w:rsidRPr="007E1993">
              <w:lastRenderedPageBreak/>
              <w:t>Trong một dự án cải tiến quy trình làm việc của nhân viên kho hàng, bạn có thể quan sát họ khi nhập hàng, kiểm tra tồn kho, và ghi chép thông tin để hiểu rõ các bước thủ công có thể được tự động hóa.</w:t>
            </w:r>
          </w:p>
        </w:tc>
      </w:tr>
      <w:tr w:rsidR="00316955" w14:paraId="301487BD" w14:textId="77777777" w:rsidTr="00BC2713">
        <w:tc>
          <w:tcPr>
            <w:tcW w:w="1560" w:type="dxa"/>
          </w:tcPr>
          <w:p w14:paraId="349ECA77" w14:textId="77777777" w:rsidR="00316955" w:rsidRPr="00DC0984" w:rsidRDefault="00316955" w:rsidP="00BC2713">
            <w:r w:rsidRPr="00DC0984">
              <w:rPr>
                <w:b/>
                <w:bCs/>
              </w:rPr>
              <w:t>Khảo sát</w:t>
            </w:r>
          </w:p>
          <w:p w14:paraId="4AC9FCB0" w14:textId="77777777" w:rsidR="00316955" w:rsidRDefault="00316955" w:rsidP="00BC2713"/>
        </w:tc>
        <w:tc>
          <w:tcPr>
            <w:tcW w:w="2835" w:type="dxa"/>
          </w:tcPr>
          <w:p w14:paraId="41EFD463" w14:textId="77777777" w:rsidR="00316955" w:rsidRDefault="00316955" w:rsidP="00BC2713">
            <w:r w:rsidRPr="007E1993">
              <w:t>Khảo sát có thể thu thập thông tin từ một nhóm lớn trong thời gian ngắn.</w:t>
            </w:r>
            <w:r w:rsidRPr="007E1993">
              <w:rPr>
                <w:rFonts w:ascii="Arial" w:hAnsi="Arial" w:cs="Arial"/>
                <w:color w:val="000000"/>
                <w:shd w:val="clear" w:color="auto" w:fill="FFFFFF"/>
              </w:rPr>
              <w:t xml:space="preserve"> </w:t>
            </w:r>
            <w:r w:rsidRPr="007E1993">
              <w:t>Dữ liệu thu thập qua khảo sát thường dễ dàng phân tích bằng các công cụ thống kê.</w:t>
            </w:r>
            <w:r w:rsidRPr="007E1993">
              <w:rPr>
                <w:rFonts w:ascii="Arial" w:hAnsi="Arial" w:cs="Arial"/>
                <w:color w:val="000000"/>
                <w:shd w:val="clear" w:color="auto" w:fill="FFFFFF"/>
              </w:rPr>
              <w:t xml:space="preserve"> </w:t>
            </w:r>
            <w:r>
              <w:rPr>
                <w:rFonts w:ascii="Arial" w:hAnsi="Arial" w:cs="Arial"/>
                <w:color w:val="000000"/>
                <w:shd w:val="clear" w:color="auto" w:fill="FFFFFF"/>
              </w:rPr>
              <w:t>S</w:t>
            </w:r>
            <w:r w:rsidRPr="007E1993">
              <w:t>o với các phương pháp thu thập yêu cầu khác, khảo sát thường ít tốn kém hơn.</w:t>
            </w:r>
          </w:p>
        </w:tc>
        <w:tc>
          <w:tcPr>
            <w:tcW w:w="2221" w:type="dxa"/>
          </w:tcPr>
          <w:p w14:paraId="28B3BBBF" w14:textId="77777777" w:rsidR="00316955" w:rsidRDefault="00316955" w:rsidP="00BC2713">
            <w:r w:rsidRPr="007E1993">
              <w:t>Khảo sát thường không giúp bạn thu thập thông tin chi tiết, đặc biệt khi yêu cầu phức tạp.</w:t>
            </w:r>
            <w:r w:rsidRPr="007E1993">
              <w:rPr>
                <w:rFonts w:ascii="Arial" w:hAnsi="Arial" w:cs="Arial"/>
                <w:color w:val="000000"/>
                <w:shd w:val="clear" w:color="auto" w:fill="FFFFFF"/>
              </w:rPr>
              <w:t xml:space="preserve"> </w:t>
            </w:r>
            <w:r w:rsidRPr="007E1993">
              <w:t>Một khi bạn đã phát hành khảo sát, rất khó để thu thập thêm thông tin bổ sung hoặc giải thích thêm về các câu trả lời.</w:t>
            </w:r>
            <w:r w:rsidRPr="007E1993">
              <w:rPr>
                <w:rFonts w:ascii="Arial" w:hAnsi="Arial" w:cs="Arial"/>
                <w:color w:val="000000"/>
                <w:shd w:val="clear" w:color="auto" w:fill="FFFFFF"/>
              </w:rPr>
              <w:t xml:space="preserve"> </w:t>
            </w:r>
            <w:r w:rsidRPr="007E1993">
              <w:t>Khảo sát có thể không phản ánh đầy đủ quan điểm của người trả lời, đặc biệt nếu câu hỏi không được xây dựng tốt.</w:t>
            </w:r>
          </w:p>
        </w:tc>
        <w:tc>
          <w:tcPr>
            <w:tcW w:w="2196" w:type="dxa"/>
          </w:tcPr>
          <w:p w14:paraId="123669CD" w14:textId="77777777" w:rsidR="00316955" w:rsidRPr="007E1993" w:rsidRDefault="00316955" w:rsidP="00316955">
            <w:pPr>
              <w:numPr>
                <w:ilvl w:val="0"/>
                <w:numId w:val="13"/>
              </w:numPr>
            </w:pPr>
            <w:r w:rsidRPr="007E1993">
              <w:t>Khi bạn cần thu thập yêu cầu từ một nhóm lớn người dùng hoặc stakeholders.</w:t>
            </w:r>
          </w:p>
          <w:p w14:paraId="4C85A807" w14:textId="77777777" w:rsidR="00316955" w:rsidRPr="007E1993" w:rsidRDefault="00316955" w:rsidP="00316955">
            <w:pPr>
              <w:numPr>
                <w:ilvl w:val="0"/>
                <w:numId w:val="14"/>
              </w:numPr>
            </w:pPr>
            <w:r w:rsidRPr="007E1993">
              <w:t>Khi bạn muốn thu thập các dữ liệu định lượng hoặc thống kê về các yêu cầu của hệ thống.</w:t>
            </w:r>
          </w:p>
          <w:p w14:paraId="3E8BE41E" w14:textId="77777777" w:rsidR="00316955" w:rsidRPr="007E1993" w:rsidRDefault="00316955" w:rsidP="00316955">
            <w:pPr>
              <w:numPr>
                <w:ilvl w:val="0"/>
                <w:numId w:val="15"/>
              </w:numPr>
            </w:pPr>
            <w:r w:rsidRPr="007E1993">
              <w:t>Khi thông tin cần thu thập là đơn giản và dễ dàng định hình trong các câu hỏi có sẵn.</w:t>
            </w:r>
          </w:p>
          <w:p w14:paraId="17BB28FE" w14:textId="77777777" w:rsidR="00316955" w:rsidRDefault="00316955" w:rsidP="00BC2713"/>
        </w:tc>
        <w:tc>
          <w:tcPr>
            <w:tcW w:w="2671" w:type="dxa"/>
          </w:tcPr>
          <w:p w14:paraId="022066CD" w14:textId="77777777" w:rsidR="00316955" w:rsidRDefault="00316955" w:rsidP="00BC2713">
            <w:r w:rsidRPr="007E1993">
              <w:t>Khi phát triển một ứng dụng quản lý công việc, bạn có thể phát tán khảo sát cho các nhân viên để hiểu họ cần những tính năng nào như nhắc nhở, giao việc, hay theo dõi tiến độ công việc</w:t>
            </w:r>
          </w:p>
        </w:tc>
      </w:tr>
      <w:tr w:rsidR="00316955" w14:paraId="7EA094D1" w14:textId="77777777" w:rsidTr="00BC2713">
        <w:tc>
          <w:tcPr>
            <w:tcW w:w="1560" w:type="dxa"/>
          </w:tcPr>
          <w:p w14:paraId="1EA81928" w14:textId="77777777" w:rsidR="00316955" w:rsidRPr="00DC0984" w:rsidRDefault="00316955" w:rsidP="00BC2713">
            <w:r w:rsidRPr="00DC0984">
              <w:rPr>
                <w:b/>
                <w:bCs/>
              </w:rPr>
              <w:t>Phân tích tài liệu</w:t>
            </w:r>
          </w:p>
          <w:p w14:paraId="31D9E68E" w14:textId="77777777" w:rsidR="00316955" w:rsidRDefault="00316955" w:rsidP="00BC2713"/>
        </w:tc>
        <w:tc>
          <w:tcPr>
            <w:tcW w:w="2835" w:type="dxa"/>
          </w:tcPr>
          <w:p w14:paraId="0F6E92F5" w14:textId="77777777" w:rsidR="00316955" w:rsidRPr="007E1993" w:rsidRDefault="00316955" w:rsidP="00316955">
            <w:pPr>
              <w:numPr>
                <w:ilvl w:val="0"/>
                <w:numId w:val="19"/>
              </w:numPr>
            </w:pPr>
            <w:r w:rsidRPr="007E1993">
              <w:rPr>
                <w:b/>
                <w:bCs/>
              </w:rPr>
              <w:t>Dễ dàng truy cập</w:t>
            </w:r>
            <w:r w:rsidRPr="007E1993">
              <w:t>: Các tài liệu có sẵn giúp bạn dễ dàng tìm hiểu thông tin mà không cần phải thu thập lại từ đầu.</w:t>
            </w:r>
          </w:p>
          <w:p w14:paraId="20086B6A" w14:textId="77777777" w:rsidR="00316955" w:rsidRPr="007E1993" w:rsidRDefault="00316955" w:rsidP="00316955">
            <w:pPr>
              <w:numPr>
                <w:ilvl w:val="0"/>
                <w:numId w:val="19"/>
              </w:numPr>
            </w:pPr>
            <w:r w:rsidRPr="007E1993">
              <w:rPr>
                <w:b/>
                <w:bCs/>
              </w:rPr>
              <w:t>Chính xác và khách quan</w:t>
            </w:r>
            <w:r w:rsidRPr="007E1993">
              <w:t>: Các tài liệu thường chứa thông tin chính xác về yêu cầu đã được phê duyệt và triển khai trong quá khứ.</w:t>
            </w:r>
          </w:p>
          <w:p w14:paraId="7E0D9400" w14:textId="77777777" w:rsidR="00316955" w:rsidRPr="007E1993" w:rsidRDefault="00316955" w:rsidP="00316955">
            <w:pPr>
              <w:numPr>
                <w:ilvl w:val="0"/>
                <w:numId w:val="19"/>
              </w:numPr>
            </w:pPr>
            <w:r w:rsidRPr="007E1993">
              <w:rPr>
                <w:b/>
                <w:bCs/>
              </w:rPr>
              <w:lastRenderedPageBreak/>
              <w:t>Giúp giảm bớt công việc</w:t>
            </w:r>
            <w:r w:rsidRPr="007E1993">
              <w:t>: Phân tích tài liệu giúp giảm bớt công việc thu thập thông tin ban đầu, đặc biệt khi bạn làm việc với các dự án đã có nền tảng.</w:t>
            </w:r>
          </w:p>
          <w:p w14:paraId="69F3C3AD" w14:textId="77777777" w:rsidR="00316955" w:rsidRDefault="00316955" w:rsidP="00BC2713"/>
        </w:tc>
        <w:tc>
          <w:tcPr>
            <w:tcW w:w="2221" w:type="dxa"/>
          </w:tcPr>
          <w:p w14:paraId="47A6B178" w14:textId="77777777" w:rsidR="00316955" w:rsidRPr="007E1993" w:rsidRDefault="00316955" w:rsidP="00316955">
            <w:pPr>
              <w:numPr>
                <w:ilvl w:val="0"/>
                <w:numId w:val="20"/>
              </w:numPr>
            </w:pPr>
            <w:r w:rsidRPr="007E1993">
              <w:rPr>
                <w:b/>
                <w:bCs/>
              </w:rPr>
              <w:lastRenderedPageBreak/>
              <w:t>Tài liệu không đầy đủ hoặc lỗi thời</w:t>
            </w:r>
            <w:r w:rsidRPr="007E1993">
              <w:t>: Các tài liệu có thể không phản ánh đầy đủ các yêu cầu hiện tại hoặc có thể đã lỗi thời.</w:t>
            </w:r>
          </w:p>
          <w:p w14:paraId="60F31877" w14:textId="77777777" w:rsidR="00316955" w:rsidRPr="007E1993" w:rsidRDefault="00316955" w:rsidP="00316955">
            <w:pPr>
              <w:numPr>
                <w:ilvl w:val="0"/>
                <w:numId w:val="21"/>
              </w:numPr>
            </w:pPr>
            <w:r w:rsidRPr="007E1993">
              <w:rPr>
                <w:b/>
                <w:bCs/>
              </w:rPr>
              <w:t>Khó hiểu</w:t>
            </w:r>
            <w:r w:rsidRPr="007E1993">
              <w:t xml:space="preserve">: Một số tài liệu có thể </w:t>
            </w:r>
            <w:r w:rsidRPr="007E1993">
              <w:lastRenderedPageBreak/>
              <w:t>khó đọc hoặc không dễ tiếp cận, đặc biệt là khi chúng không được tổ chức tốt.</w:t>
            </w:r>
          </w:p>
          <w:p w14:paraId="68FE7F32" w14:textId="77777777" w:rsidR="00316955" w:rsidRDefault="00316955" w:rsidP="00BC2713"/>
        </w:tc>
        <w:tc>
          <w:tcPr>
            <w:tcW w:w="2196" w:type="dxa"/>
          </w:tcPr>
          <w:p w14:paraId="06628592" w14:textId="77777777" w:rsidR="00316955" w:rsidRPr="007E1993" w:rsidRDefault="00316955" w:rsidP="00316955">
            <w:pPr>
              <w:numPr>
                <w:ilvl w:val="0"/>
                <w:numId w:val="16"/>
              </w:numPr>
            </w:pPr>
            <w:r w:rsidRPr="007E1993">
              <w:lastRenderedPageBreak/>
              <w:t>Khi hệ thống hiện tại đã có tài liệu mô tả quy trình hoặc yêu cầu.</w:t>
            </w:r>
          </w:p>
          <w:p w14:paraId="0CAAF4CE" w14:textId="77777777" w:rsidR="00316955" w:rsidRPr="007E1993" w:rsidRDefault="00316955" w:rsidP="00316955">
            <w:pPr>
              <w:numPr>
                <w:ilvl w:val="0"/>
                <w:numId w:val="17"/>
              </w:numPr>
            </w:pPr>
            <w:r w:rsidRPr="007E1993">
              <w:t>Khi bạn cần xác minh lại các yêu cầu đã có hoặc hệ thống đã triển khai.</w:t>
            </w:r>
          </w:p>
          <w:p w14:paraId="157E303F" w14:textId="77777777" w:rsidR="00316955" w:rsidRPr="007E1993" w:rsidRDefault="00316955" w:rsidP="00316955">
            <w:pPr>
              <w:numPr>
                <w:ilvl w:val="0"/>
                <w:numId w:val="18"/>
              </w:numPr>
            </w:pPr>
            <w:r w:rsidRPr="007E1993">
              <w:t xml:space="preserve">Khi muốn hiểu rõ hơn </w:t>
            </w:r>
            <w:r w:rsidRPr="007E1993">
              <w:lastRenderedPageBreak/>
              <w:t>về các quy trình, tiêu chuẩn và tài liệu liên quan đến dự án.</w:t>
            </w:r>
          </w:p>
          <w:p w14:paraId="250D9736" w14:textId="77777777" w:rsidR="00316955" w:rsidRDefault="00316955" w:rsidP="00BC2713"/>
        </w:tc>
        <w:tc>
          <w:tcPr>
            <w:tcW w:w="2671" w:type="dxa"/>
          </w:tcPr>
          <w:p w14:paraId="156EC08C" w14:textId="77777777" w:rsidR="00316955" w:rsidRDefault="00316955" w:rsidP="00BC2713">
            <w:r w:rsidRPr="007E1993">
              <w:lastRenderedPageBreak/>
              <w:t>Trong một dự án chuyển đổi hệ thống quản lý kho, bạn có thể phân tích các tài liệu quy trình cũ để hiểu các yêu cầu về quản lý kho trước khi triển khai hệ thống mới.</w:t>
            </w:r>
          </w:p>
          <w:p w14:paraId="54DD6ABD" w14:textId="77777777" w:rsidR="00316955" w:rsidRPr="007E1993" w:rsidRDefault="00316955" w:rsidP="00BC2713"/>
          <w:p w14:paraId="4D54B11F" w14:textId="77777777" w:rsidR="00316955" w:rsidRPr="007E1993" w:rsidRDefault="00316955" w:rsidP="00BC2713"/>
          <w:p w14:paraId="451BD1A5" w14:textId="77777777" w:rsidR="00316955" w:rsidRPr="007E1993" w:rsidRDefault="00316955" w:rsidP="00BC2713"/>
          <w:p w14:paraId="5746898C" w14:textId="77777777" w:rsidR="00316955" w:rsidRPr="007E1993" w:rsidRDefault="00316955" w:rsidP="00BC2713"/>
          <w:p w14:paraId="48179B32" w14:textId="77777777" w:rsidR="00316955" w:rsidRDefault="00316955" w:rsidP="00BC2713"/>
          <w:p w14:paraId="4CA9B71D" w14:textId="77777777" w:rsidR="00316955" w:rsidRPr="007E1993" w:rsidRDefault="00316955" w:rsidP="00BC2713"/>
          <w:p w14:paraId="25E2A73B" w14:textId="77777777" w:rsidR="00316955" w:rsidRDefault="00316955" w:rsidP="00BC2713"/>
          <w:p w14:paraId="03365828" w14:textId="77777777" w:rsidR="00316955" w:rsidRDefault="00316955" w:rsidP="00BC2713"/>
          <w:p w14:paraId="56E0A237" w14:textId="77777777" w:rsidR="00316955" w:rsidRDefault="00316955" w:rsidP="00BC2713"/>
          <w:p w14:paraId="02BBEDDB" w14:textId="77777777" w:rsidR="00316955" w:rsidRPr="007E1993" w:rsidRDefault="00316955" w:rsidP="00BC2713">
            <w:pPr>
              <w:jc w:val="center"/>
            </w:pPr>
          </w:p>
        </w:tc>
      </w:tr>
    </w:tbl>
    <w:p w14:paraId="717A00D9" w14:textId="77777777" w:rsidR="00316955" w:rsidRDefault="00316955" w:rsidP="00316955"/>
    <w:p w14:paraId="707F7D64" w14:textId="24844C60" w:rsidR="00316955" w:rsidRPr="00BC2713" w:rsidRDefault="00C10764" w:rsidP="00316955">
      <w:pPr>
        <w:rPr>
          <w:b/>
          <w:bCs/>
          <w:sz w:val="32"/>
          <w:szCs w:val="32"/>
        </w:rPr>
      </w:pPr>
      <w:r>
        <w:rPr>
          <w:b/>
          <w:bCs/>
          <w:sz w:val="32"/>
          <w:szCs w:val="32"/>
        </w:rPr>
        <w:t xml:space="preserve">Ex 06 : </w:t>
      </w:r>
      <w:r w:rsidR="00316955" w:rsidRPr="00BC2713">
        <w:rPr>
          <w:b/>
          <w:bCs/>
          <w:sz w:val="32"/>
          <w:szCs w:val="32"/>
        </w:rPr>
        <w:t>Phân tích môi trường hệ thống từ một tình huống</w:t>
      </w:r>
    </w:p>
    <w:p w14:paraId="65FA4935" w14:textId="77777777" w:rsidR="00316955" w:rsidRDefault="00316955" w:rsidP="00316955"/>
    <w:p w14:paraId="4DD7550A" w14:textId="77777777" w:rsidR="00316955" w:rsidRDefault="00316955" w:rsidP="00316955">
      <w:r>
        <w:t xml:space="preserve">Môi trường bên trong : </w:t>
      </w:r>
    </w:p>
    <w:p w14:paraId="58E631DB" w14:textId="77777777" w:rsidR="00316955" w:rsidRDefault="00316955" w:rsidP="00316955">
      <w:pPr>
        <w:pStyle w:val="ListParagraph"/>
        <w:numPr>
          <w:ilvl w:val="0"/>
          <w:numId w:val="9"/>
        </w:numPr>
      </w:pPr>
      <w:r>
        <w:t xml:space="preserve">Giám đốc bệnh viên : xem được số lượng bác sĩ , y tá, số ca bệnh </w:t>
      </w:r>
    </w:p>
    <w:p w14:paraId="12137481" w14:textId="77777777" w:rsidR="00316955" w:rsidRDefault="00316955" w:rsidP="00316955">
      <w:pPr>
        <w:pStyle w:val="ListParagraph"/>
        <w:numPr>
          <w:ilvl w:val="0"/>
          <w:numId w:val="9"/>
        </w:numPr>
      </w:pPr>
      <w:r>
        <w:t>Bác sĩ : xem thông tin về triệu chứng và thông tin của bệnh nhân , đơn thuốc</w:t>
      </w:r>
    </w:p>
    <w:p w14:paraId="0F693974" w14:textId="77777777" w:rsidR="00316955" w:rsidRDefault="00316955" w:rsidP="00316955">
      <w:pPr>
        <w:pStyle w:val="ListParagraph"/>
        <w:numPr>
          <w:ilvl w:val="0"/>
          <w:numId w:val="9"/>
        </w:numPr>
      </w:pPr>
      <w:r>
        <w:t>Y tá : thông tin theo dõi hằng ngày chi tiết tình trạng của bệnh nhân , đơn thuốc kê cho bệnh nhân</w:t>
      </w:r>
    </w:p>
    <w:p w14:paraId="52CDE0A5" w14:textId="77777777" w:rsidR="00316955" w:rsidRDefault="00316955" w:rsidP="00316955">
      <w:pPr>
        <w:pStyle w:val="ListParagraph"/>
        <w:numPr>
          <w:ilvl w:val="0"/>
          <w:numId w:val="9"/>
        </w:numPr>
      </w:pPr>
      <w:r>
        <w:t>Bệnh nhân  : thông tin tình trạng bệnh và đơn thuốc do bác sĩ kê khai , lịch tái khám định kì</w:t>
      </w:r>
    </w:p>
    <w:p w14:paraId="3F2FFB0D" w14:textId="77777777" w:rsidR="00316955" w:rsidRDefault="00316955" w:rsidP="00316955">
      <w:pPr>
        <w:pStyle w:val="ListParagraph"/>
        <w:numPr>
          <w:ilvl w:val="0"/>
          <w:numId w:val="9"/>
        </w:numPr>
      </w:pPr>
      <w:r>
        <w:t>CSKH : thông tin do người đăng kí lịch khám bệnh , triệu chứng và khoa khám</w:t>
      </w:r>
    </w:p>
    <w:p w14:paraId="2EBEE4C9" w14:textId="77777777" w:rsidR="00316955" w:rsidRDefault="00316955" w:rsidP="00316955">
      <w:pPr>
        <w:pStyle w:val="ListParagraph"/>
        <w:numPr>
          <w:ilvl w:val="0"/>
          <w:numId w:val="9"/>
        </w:numPr>
      </w:pPr>
      <w:r>
        <w:t>Đội ngũ lập trình : thiết kế hệ thống cho bệnh viện và phía người dùng</w:t>
      </w:r>
    </w:p>
    <w:p w14:paraId="6C5BBC4C" w14:textId="77777777" w:rsidR="00316955" w:rsidRDefault="00316955" w:rsidP="00316955">
      <w:r>
        <w:t xml:space="preserve">   Môi trường bên ngoài : </w:t>
      </w:r>
    </w:p>
    <w:p w14:paraId="1653A22D" w14:textId="77777777" w:rsidR="00316955" w:rsidRDefault="00316955" w:rsidP="00316955">
      <w:pPr>
        <w:pStyle w:val="ListParagraph"/>
        <w:numPr>
          <w:ilvl w:val="0"/>
          <w:numId w:val="2"/>
        </w:numPr>
      </w:pPr>
      <w:r>
        <w:t xml:space="preserve"> đối thủ cạnh trang ; các bệnh viện xung quanh, các phòng khám đơn lẻ, cò bệnh nhân</w:t>
      </w:r>
    </w:p>
    <w:p w14:paraId="218167D9" w14:textId="77777777" w:rsidR="00316955" w:rsidRDefault="00316955" w:rsidP="00316955">
      <w:pPr>
        <w:pStyle w:val="ListParagraph"/>
        <w:numPr>
          <w:ilvl w:val="0"/>
          <w:numId w:val="2"/>
        </w:numPr>
      </w:pPr>
      <w:r>
        <w:t>Quy định, chính sách của pháp luật : Giấy phép , chính sách bảo hiểm của bệnh nhân , chính sách về an toàn sử lý nước thải bệnh viên</w:t>
      </w:r>
    </w:p>
    <w:p w14:paraId="7C79BEF4" w14:textId="77777777" w:rsidR="00316955" w:rsidRDefault="00316955" w:rsidP="00316955"/>
    <w:p w14:paraId="659F8FA6" w14:textId="77777777" w:rsidR="00316955" w:rsidRPr="00BC2713" w:rsidRDefault="00316955" w:rsidP="00316955">
      <w:pPr>
        <w:rPr>
          <w:b/>
          <w:bCs/>
          <w:sz w:val="32"/>
          <w:szCs w:val="32"/>
        </w:rPr>
      </w:pPr>
    </w:p>
    <w:p w14:paraId="3556BAA2" w14:textId="431353C8" w:rsidR="00316955" w:rsidRPr="00BC2713" w:rsidRDefault="00C10764" w:rsidP="00316955">
      <w:pPr>
        <w:rPr>
          <w:b/>
          <w:bCs/>
          <w:sz w:val="32"/>
          <w:szCs w:val="32"/>
        </w:rPr>
      </w:pPr>
      <w:r>
        <w:rPr>
          <w:b/>
          <w:bCs/>
          <w:sz w:val="32"/>
          <w:szCs w:val="32"/>
        </w:rPr>
        <w:t xml:space="preserve">Ex 07 : </w:t>
      </w:r>
      <w:r w:rsidR="00316955" w:rsidRPr="00BC2713">
        <w:rPr>
          <w:b/>
          <w:bCs/>
          <w:sz w:val="32"/>
          <w:szCs w:val="32"/>
        </w:rPr>
        <w:t>Tạo bảng phân tích Stakeholder</w:t>
      </w:r>
    </w:p>
    <w:tbl>
      <w:tblPr>
        <w:tblStyle w:val="TableGrid"/>
        <w:tblW w:w="0" w:type="auto"/>
        <w:tblLook w:val="04A0" w:firstRow="1" w:lastRow="0" w:firstColumn="1" w:lastColumn="0" w:noHBand="0" w:noVBand="1"/>
      </w:tblPr>
      <w:tblGrid>
        <w:gridCol w:w="2228"/>
        <w:gridCol w:w="2210"/>
        <w:gridCol w:w="2208"/>
        <w:gridCol w:w="2416"/>
      </w:tblGrid>
      <w:tr w:rsidR="00316955" w14:paraId="61CE776B" w14:textId="77777777" w:rsidTr="00BC2713">
        <w:tc>
          <w:tcPr>
            <w:tcW w:w="2265" w:type="dxa"/>
          </w:tcPr>
          <w:p w14:paraId="5B429ED5" w14:textId="77777777" w:rsidR="00316955" w:rsidRDefault="00316955" w:rsidP="00BC2713">
            <w:pPr>
              <w:jc w:val="center"/>
            </w:pPr>
            <w:r w:rsidRPr="005379CC">
              <w:t>Stakeholder</w:t>
            </w:r>
          </w:p>
        </w:tc>
        <w:tc>
          <w:tcPr>
            <w:tcW w:w="2265" w:type="dxa"/>
          </w:tcPr>
          <w:p w14:paraId="25D4443F" w14:textId="77777777" w:rsidR="00316955" w:rsidRDefault="00316955" w:rsidP="00BC2713">
            <w:r w:rsidRPr="005379CC">
              <w:t>Vai trò</w:t>
            </w:r>
          </w:p>
        </w:tc>
        <w:tc>
          <w:tcPr>
            <w:tcW w:w="2266" w:type="dxa"/>
          </w:tcPr>
          <w:p w14:paraId="5B4AE9D2" w14:textId="77777777" w:rsidR="00316955" w:rsidRDefault="00316955" w:rsidP="00BC2713">
            <w:r w:rsidRPr="005379CC">
              <w:t>Mối quan tâm</w:t>
            </w:r>
          </w:p>
        </w:tc>
        <w:tc>
          <w:tcPr>
            <w:tcW w:w="2266" w:type="dxa"/>
          </w:tcPr>
          <w:p w14:paraId="63F8FB52" w14:textId="77777777" w:rsidR="00316955" w:rsidRDefault="00316955" w:rsidP="00BC2713">
            <w:r w:rsidRPr="005379CC">
              <w:t>Mức độ ưu tiên (Critical/Major/Minor)</w:t>
            </w:r>
          </w:p>
        </w:tc>
      </w:tr>
      <w:tr w:rsidR="00316955" w14:paraId="549D031E" w14:textId="77777777" w:rsidTr="00BC2713">
        <w:tc>
          <w:tcPr>
            <w:tcW w:w="2265" w:type="dxa"/>
          </w:tcPr>
          <w:p w14:paraId="48C81CA9" w14:textId="77777777" w:rsidR="00316955" w:rsidRDefault="00316955" w:rsidP="00BC2713">
            <w:r>
              <w:t>Người dung cuối</w:t>
            </w:r>
          </w:p>
        </w:tc>
        <w:tc>
          <w:tcPr>
            <w:tcW w:w="2265" w:type="dxa"/>
          </w:tcPr>
          <w:p w14:paraId="4000629A" w14:textId="77777777" w:rsidR="00316955" w:rsidRDefault="00316955" w:rsidP="00BC2713">
            <w:r>
              <w:t>Đặt hàng</w:t>
            </w:r>
          </w:p>
        </w:tc>
        <w:tc>
          <w:tcPr>
            <w:tcW w:w="2266" w:type="dxa"/>
          </w:tcPr>
          <w:p w14:paraId="69D3744D" w14:textId="77777777" w:rsidR="00316955" w:rsidRDefault="00316955" w:rsidP="00BC2713">
            <w:r>
              <w:t xml:space="preserve">Giao hang trong vòng bao lâu </w:t>
            </w:r>
          </w:p>
        </w:tc>
        <w:tc>
          <w:tcPr>
            <w:tcW w:w="2266" w:type="dxa"/>
          </w:tcPr>
          <w:p w14:paraId="70219D50" w14:textId="77777777" w:rsidR="00316955" w:rsidRDefault="00316955" w:rsidP="00BC2713">
            <w:r w:rsidRPr="005379CC">
              <w:t>Major</w:t>
            </w:r>
          </w:p>
        </w:tc>
      </w:tr>
      <w:tr w:rsidR="00316955" w14:paraId="0C92A14F" w14:textId="77777777" w:rsidTr="00BC2713">
        <w:tc>
          <w:tcPr>
            <w:tcW w:w="2265" w:type="dxa"/>
          </w:tcPr>
          <w:p w14:paraId="268D75E2" w14:textId="77777777" w:rsidR="00316955" w:rsidRDefault="00316955" w:rsidP="00BC2713">
            <w:r>
              <w:t xml:space="preserve">Quản lý kho </w:t>
            </w:r>
          </w:p>
        </w:tc>
        <w:tc>
          <w:tcPr>
            <w:tcW w:w="2265" w:type="dxa"/>
          </w:tcPr>
          <w:p w14:paraId="1BF02CBB" w14:textId="77777777" w:rsidR="00316955" w:rsidRDefault="00316955" w:rsidP="00BC2713">
            <w:r>
              <w:t>Quản lý kho hàng</w:t>
            </w:r>
          </w:p>
        </w:tc>
        <w:tc>
          <w:tcPr>
            <w:tcW w:w="2266" w:type="dxa"/>
          </w:tcPr>
          <w:p w14:paraId="67F0BC4D" w14:textId="77777777" w:rsidR="00316955" w:rsidRDefault="00316955" w:rsidP="00BC2713">
            <w:r>
              <w:t>Sắp xếp hang theo từng khu vục và phân loại mặt hàng</w:t>
            </w:r>
          </w:p>
        </w:tc>
        <w:tc>
          <w:tcPr>
            <w:tcW w:w="2266" w:type="dxa"/>
          </w:tcPr>
          <w:p w14:paraId="1974C2EC" w14:textId="77777777" w:rsidR="00316955" w:rsidRDefault="00316955" w:rsidP="00BC2713"/>
          <w:p w14:paraId="2F668F42" w14:textId="77777777" w:rsidR="00316955" w:rsidRPr="005379CC" w:rsidRDefault="00316955" w:rsidP="00BC2713">
            <w:r w:rsidRPr="005379CC">
              <w:t>Critical</w:t>
            </w:r>
          </w:p>
        </w:tc>
      </w:tr>
      <w:tr w:rsidR="00316955" w14:paraId="6F6108DB" w14:textId="77777777" w:rsidTr="00BC2713">
        <w:tc>
          <w:tcPr>
            <w:tcW w:w="2265" w:type="dxa"/>
          </w:tcPr>
          <w:p w14:paraId="70430E5E" w14:textId="77777777" w:rsidR="00316955" w:rsidRDefault="00316955" w:rsidP="00BC2713">
            <w:r>
              <w:t>Nhân viên giao hàng</w:t>
            </w:r>
          </w:p>
        </w:tc>
        <w:tc>
          <w:tcPr>
            <w:tcW w:w="2265" w:type="dxa"/>
          </w:tcPr>
          <w:p w14:paraId="578B0E9A" w14:textId="77777777" w:rsidR="00316955" w:rsidRDefault="00316955" w:rsidP="00BC2713">
            <w:r>
              <w:t>Vận chuyển giao hang đến người nhận</w:t>
            </w:r>
          </w:p>
        </w:tc>
        <w:tc>
          <w:tcPr>
            <w:tcW w:w="2266" w:type="dxa"/>
          </w:tcPr>
          <w:p w14:paraId="0CBC1DB7" w14:textId="77777777" w:rsidR="00316955" w:rsidRDefault="00316955" w:rsidP="00BC2713">
            <w:r>
              <w:t xml:space="preserve">Người nhận có thể nhận hang và hoàn hàng, </w:t>
            </w:r>
          </w:p>
        </w:tc>
        <w:tc>
          <w:tcPr>
            <w:tcW w:w="2266" w:type="dxa"/>
          </w:tcPr>
          <w:p w14:paraId="27CC9AF2" w14:textId="77777777" w:rsidR="00316955" w:rsidRDefault="00316955" w:rsidP="00BC2713">
            <w:r w:rsidRPr="005379CC">
              <w:t>Major</w:t>
            </w:r>
          </w:p>
        </w:tc>
      </w:tr>
      <w:tr w:rsidR="00316955" w14:paraId="617DA52D" w14:textId="77777777" w:rsidTr="00BC2713">
        <w:tc>
          <w:tcPr>
            <w:tcW w:w="2265" w:type="dxa"/>
          </w:tcPr>
          <w:p w14:paraId="789DBCAE" w14:textId="77777777" w:rsidR="00316955" w:rsidRDefault="00316955" w:rsidP="00BC2713">
            <w:r>
              <w:lastRenderedPageBreak/>
              <w:t>Người bán hàng</w:t>
            </w:r>
          </w:p>
        </w:tc>
        <w:tc>
          <w:tcPr>
            <w:tcW w:w="2265" w:type="dxa"/>
          </w:tcPr>
          <w:p w14:paraId="565C5A78" w14:textId="77777777" w:rsidR="00316955" w:rsidRDefault="00316955" w:rsidP="00BC2713">
            <w:r>
              <w:t>Chủ shop đóng hàng</w:t>
            </w:r>
          </w:p>
        </w:tc>
        <w:tc>
          <w:tcPr>
            <w:tcW w:w="2266" w:type="dxa"/>
          </w:tcPr>
          <w:p w14:paraId="30077FCB" w14:textId="77777777" w:rsidR="00316955" w:rsidRDefault="00316955" w:rsidP="00BC2713">
            <w:r>
              <w:t>Hang có được giao đến người mua và có bị hoàn hang hay không</w:t>
            </w:r>
          </w:p>
        </w:tc>
        <w:tc>
          <w:tcPr>
            <w:tcW w:w="2266" w:type="dxa"/>
          </w:tcPr>
          <w:p w14:paraId="2ABE4C30" w14:textId="77777777" w:rsidR="00316955" w:rsidRDefault="00316955" w:rsidP="00BC2713">
            <w:r w:rsidRPr="005379CC">
              <w:t>Critical</w:t>
            </w:r>
          </w:p>
        </w:tc>
      </w:tr>
      <w:tr w:rsidR="00316955" w14:paraId="339AA45B" w14:textId="77777777" w:rsidTr="00BC2713">
        <w:tc>
          <w:tcPr>
            <w:tcW w:w="2265" w:type="dxa"/>
          </w:tcPr>
          <w:p w14:paraId="2C36A416" w14:textId="77777777" w:rsidR="00316955" w:rsidRDefault="00316955" w:rsidP="00BC2713">
            <w:r>
              <w:t>Quản lý nhân viên giao hàng</w:t>
            </w:r>
          </w:p>
        </w:tc>
        <w:tc>
          <w:tcPr>
            <w:tcW w:w="2265" w:type="dxa"/>
          </w:tcPr>
          <w:p w14:paraId="4741B9AE" w14:textId="77777777" w:rsidR="00316955" w:rsidRDefault="00316955" w:rsidP="00BC2713">
            <w:r>
              <w:t xml:space="preserve">Quản lý độ ngũ giao hàng </w:t>
            </w:r>
          </w:p>
        </w:tc>
        <w:tc>
          <w:tcPr>
            <w:tcW w:w="2266" w:type="dxa"/>
          </w:tcPr>
          <w:p w14:paraId="3F7D324F" w14:textId="77777777" w:rsidR="00316955" w:rsidRDefault="00316955" w:rsidP="00BC2713">
            <w:r>
              <w:t xml:space="preserve">Giao được bao nhiêu đơn trên ngày , tỉ lệ nghỉ phép </w:t>
            </w:r>
          </w:p>
        </w:tc>
        <w:tc>
          <w:tcPr>
            <w:tcW w:w="2266" w:type="dxa"/>
          </w:tcPr>
          <w:p w14:paraId="40FFE255" w14:textId="77777777" w:rsidR="00316955" w:rsidRDefault="00316955" w:rsidP="00BC2713">
            <w:r w:rsidRPr="005379CC">
              <w:t>Major</w:t>
            </w:r>
          </w:p>
        </w:tc>
      </w:tr>
      <w:tr w:rsidR="00316955" w14:paraId="68826FA7" w14:textId="77777777" w:rsidTr="00BC2713">
        <w:tc>
          <w:tcPr>
            <w:tcW w:w="2265" w:type="dxa"/>
          </w:tcPr>
          <w:p w14:paraId="4EA009DB" w14:textId="77777777" w:rsidR="00316955" w:rsidRDefault="00316955" w:rsidP="00BC2713">
            <w:r>
              <w:t>Nhân viên đóng hàng</w:t>
            </w:r>
          </w:p>
        </w:tc>
        <w:tc>
          <w:tcPr>
            <w:tcW w:w="2265" w:type="dxa"/>
          </w:tcPr>
          <w:p w14:paraId="6CA6E561" w14:textId="77777777" w:rsidR="00316955" w:rsidRDefault="00316955" w:rsidP="00BC2713">
            <w:r>
              <w:t>Đóng hàng</w:t>
            </w:r>
          </w:p>
        </w:tc>
        <w:tc>
          <w:tcPr>
            <w:tcW w:w="2266" w:type="dxa"/>
          </w:tcPr>
          <w:p w14:paraId="59BABDBC" w14:textId="77777777" w:rsidR="00316955" w:rsidRDefault="00316955" w:rsidP="00BC2713">
            <w:r>
              <w:t>Đóng hàng có kĩ và có đúng sản phẩm theo đơn hàng hay không</w:t>
            </w:r>
          </w:p>
        </w:tc>
        <w:tc>
          <w:tcPr>
            <w:tcW w:w="2266" w:type="dxa"/>
          </w:tcPr>
          <w:p w14:paraId="6C0DCD1B" w14:textId="77777777" w:rsidR="00316955" w:rsidRPr="005379CC" w:rsidRDefault="00316955" w:rsidP="00BC2713">
            <w:r w:rsidRPr="005379CC">
              <w:t>Minor</w:t>
            </w:r>
          </w:p>
        </w:tc>
      </w:tr>
    </w:tbl>
    <w:p w14:paraId="6F025A9E" w14:textId="77777777" w:rsidR="00316955" w:rsidRDefault="00316955" w:rsidP="00316955"/>
    <w:p w14:paraId="485B5064" w14:textId="3102E2B5" w:rsidR="00316955" w:rsidRDefault="00C10764" w:rsidP="00316955">
      <w:pPr>
        <w:rPr>
          <w:b/>
          <w:bCs/>
          <w:sz w:val="32"/>
          <w:szCs w:val="32"/>
        </w:rPr>
      </w:pPr>
      <w:r>
        <w:rPr>
          <w:b/>
          <w:bCs/>
          <w:sz w:val="32"/>
          <w:szCs w:val="32"/>
        </w:rPr>
        <w:t xml:space="preserve">Ex 08 </w:t>
      </w:r>
      <w:r w:rsidR="00316955">
        <w:rPr>
          <w:b/>
          <w:bCs/>
          <w:sz w:val="32"/>
          <w:szCs w:val="32"/>
        </w:rPr>
        <w:t xml:space="preserve">: </w:t>
      </w:r>
      <w:r w:rsidR="00316955" w:rsidRPr="00256AD8">
        <w:rPr>
          <w:b/>
          <w:bCs/>
          <w:sz w:val="32"/>
          <w:szCs w:val="32"/>
        </w:rPr>
        <w:t>Gợi ý yêu cầu từ tình huống thực tế</w:t>
      </w:r>
    </w:p>
    <w:p w14:paraId="7227E2DE" w14:textId="77777777" w:rsidR="00316955" w:rsidRDefault="00316955" w:rsidP="00316955">
      <w:r w:rsidRPr="00BC2713">
        <w:t>Đặt vé máy bay</w:t>
      </w:r>
    </w:p>
    <w:p w14:paraId="7F3756FB" w14:textId="77777777" w:rsidR="00316955" w:rsidRDefault="00316955" w:rsidP="00316955">
      <w:r>
        <w:t xml:space="preserve">Yêu cầu chức năng : </w:t>
      </w:r>
    </w:p>
    <w:p w14:paraId="0910D073" w14:textId="77777777" w:rsidR="00316955" w:rsidRDefault="00316955" w:rsidP="00316955">
      <w:pPr>
        <w:pStyle w:val="ListParagraph"/>
        <w:numPr>
          <w:ilvl w:val="0"/>
          <w:numId w:val="5"/>
        </w:numPr>
      </w:pPr>
      <w:r>
        <w:t xml:space="preserve">Chức năng đặt vé máy bay </w:t>
      </w:r>
    </w:p>
    <w:p w14:paraId="65198997" w14:textId="77777777" w:rsidR="00316955" w:rsidRDefault="00316955" w:rsidP="00316955">
      <w:pPr>
        <w:pStyle w:val="ListParagraph"/>
        <w:numPr>
          <w:ilvl w:val="0"/>
          <w:numId w:val="5"/>
        </w:numPr>
      </w:pPr>
      <w:r>
        <w:t xml:space="preserve">Chức năng chuyển hạng vé máy bay </w:t>
      </w:r>
    </w:p>
    <w:p w14:paraId="1FC06071" w14:textId="77777777" w:rsidR="00316955" w:rsidRDefault="00316955" w:rsidP="00316955">
      <w:pPr>
        <w:pStyle w:val="ListParagraph"/>
        <w:numPr>
          <w:ilvl w:val="0"/>
          <w:numId w:val="5"/>
        </w:numPr>
      </w:pPr>
      <w:r>
        <w:t>Chức năng hủy vé máy bay</w:t>
      </w:r>
    </w:p>
    <w:p w14:paraId="324088D2" w14:textId="77777777" w:rsidR="00316955" w:rsidRDefault="00316955" w:rsidP="00316955">
      <w:pPr>
        <w:pStyle w:val="ListParagraph"/>
        <w:numPr>
          <w:ilvl w:val="0"/>
          <w:numId w:val="5"/>
        </w:numPr>
      </w:pPr>
      <w:r>
        <w:t>Chức năng sửa thông tin người đăng kí</w:t>
      </w:r>
    </w:p>
    <w:p w14:paraId="70CDBBD9" w14:textId="77777777" w:rsidR="00316955" w:rsidRDefault="00316955" w:rsidP="00316955">
      <w:r>
        <w:t>Yêu cầu phi chức năng</w:t>
      </w:r>
    </w:p>
    <w:p w14:paraId="1FAC72B0" w14:textId="77777777" w:rsidR="00316955" w:rsidRDefault="00316955" w:rsidP="00316955">
      <w:pPr>
        <w:pStyle w:val="ListParagraph"/>
        <w:numPr>
          <w:ilvl w:val="0"/>
          <w:numId w:val="5"/>
        </w:numPr>
      </w:pPr>
      <w:r>
        <w:t>Giao diện than thiện người dung</w:t>
      </w:r>
    </w:p>
    <w:p w14:paraId="35B89158" w14:textId="77777777" w:rsidR="00316955" w:rsidRDefault="00316955" w:rsidP="00316955">
      <w:pPr>
        <w:pStyle w:val="ListParagraph"/>
        <w:numPr>
          <w:ilvl w:val="0"/>
          <w:numId w:val="5"/>
        </w:numPr>
      </w:pPr>
      <w:r>
        <w:t>Bảo mật thông tin người dung</w:t>
      </w:r>
    </w:p>
    <w:p w14:paraId="04ACBAC8" w14:textId="77777777" w:rsidR="00316955" w:rsidRDefault="00316955" w:rsidP="00316955">
      <w:pPr>
        <w:pStyle w:val="ListParagraph"/>
        <w:numPr>
          <w:ilvl w:val="0"/>
          <w:numId w:val="5"/>
        </w:numPr>
      </w:pPr>
      <w:r>
        <w:t xml:space="preserve">Bảo mật thông tin thanh toán </w:t>
      </w:r>
    </w:p>
    <w:p w14:paraId="71864E04" w14:textId="77777777" w:rsidR="00316955" w:rsidRDefault="00316955" w:rsidP="00316955">
      <w:pPr>
        <w:pStyle w:val="ListParagraph"/>
        <w:numPr>
          <w:ilvl w:val="0"/>
          <w:numId w:val="5"/>
        </w:numPr>
      </w:pPr>
      <w:r>
        <w:t>Tốc độ load của dự án phải nhanh</w:t>
      </w:r>
    </w:p>
    <w:p w14:paraId="486BD49B" w14:textId="77777777" w:rsidR="00316955" w:rsidRDefault="00316955" w:rsidP="00316955">
      <w:pPr>
        <w:pStyle w:val="ListParagraph"/>
        <w:numPr>
          <w:ilvl w:val="0"/>
          <w:numId w:val="5"/>
        </w:numPr>
      </w:pPr>
      <w:r>
        <w:t>Tính tin cậy của dự án</w:t>
      </w:r>
    </w:p>
    <w:p w14:paraId="6BC82063" w14:textId="77777777" w:rsidR="00316955" w:rsidRDefault="00316955" w:rsidP="00316955">
      <w:pPr>
        <w:pStyle w:val="ListParagraph"/>
        <w:numPr>
          <w:ilvl w:val="0"/>
          <w:numId w:val="5"/>
        </w:numPr>
      </w:pPr>
      <w:r>
        <w:t>Khả năng mở rộng các chức năng</w:t>
      </w:r>
    </w:p>
    <w:p w14:paraId="778F6D3F" w14:textId="77777777" w:rsidR="00316955" w:rsidRPr="00BC2713" w:rsidRDefault="00316955" w:rsidP="00316955">
      <w:pPr>
        <w:rPr>
          <w:b/>
          <w:bCs/>
          <w:sz w:val="32"/>
          <w:szCs w:val="32"/>
        </w:rPr>
      </w:pPr>
    </w:p>
    <w:p w14:paraId="545F10AF" w14:textId="70F915D6" w:rsidR="00316955" w:rsidRDefault="00C10764" w:rsidP="00316955">
      <w:pPr>
        <w:rPr>
          <w:b/>
          <w:bCs/>
          <w:sz w:val="32"/>
          <w:szCs w:val="32"/>
        </w:rPr>
      </w:pPr>
      <w:r>
        <w:rPr>
          <w:b/>
          <w:bCs/>
          <w:sz w:val="32"/>
          <w:szCs w:val="32"/>
        </w:rPr>
        <w:t xml:space="preserve">Ex 09 </w:t>
      </w:r>
      <w:r w:rsidR="00316955" w:rsidRPr="00BC2713">
        <w:rPr>
          <w:b/>
          <w:bCs/>
          <w:sz w:val="32"/>
          <w:szCs w:val="32"/>
        </w:rPr>
        <w:t xml:space="preserve">: Lập đề cương yêu cầu </w:t>
      </w:r>
    </w:p>
    <w:p w14:paraId="5E0FDAB8" w14:textId="77777777" w:rsidR="00316955" w:rsidRDefault="00316955" w:rsidP="00316955">
      <w:r>
        <w:t xml:space="preserve">Tài liệu đặc tả hệ thống đặt món tại quán </w:t>
      </w:r>
    </w:p>
    <w:p w14:paraId="2146BA2F" w14:textId="77777777" w:rsidR="00316955" w:rsidRDefault="00316955" w:rsidP="00316955">
      <w:pPr>
        <w:pStyle w:val="ListParagraph"/>
        <w:numPr>
          <w:ilvl w:val="0"/>
          <w:numId w:val="22"/>
        </w:numPr>
      </w:pPr>
      <w:r w:rsidRPr="00D968E9">
        <w:t>Giới thiệu (Introduction)</w:t>
      </w:r>
    </w:p>
    <w:p w14:paraId="316161C9" w14:textId="77777777" w:rsidR="00316955" w:rsidRDefault="00316955" w:rsidP="00316955">
      <w:pPr>
        <w:pStyle w:val="ListParagraph"/>
        <w:numPr>
          <w:ilvl w:val="0"/>
          <w:numId w:val="5"/>
        </w:numPr>
      </w:pPr>
      <w:r w:rsidRPr="00D968E9">
        <w:t>1.1. Mục đích (Purpose)</w:t>
      </w:r>
    </w:p>
    <w:p w14:paraId="7FF12525"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Nêu mục tiêu xây dựng hệ thống: giúp khách đặt món nhanh chóng, hỗ trợ quản lý bán hàng hiệu quả.</w:t>
      </w:r>
    </w:p>
    <w:p w14:paraId="612B076F" w14:textId="77777777" w:rsidR="00316955" w:rsidRDefault="00316955" w:rsidP="00316955">
      <w:pPr>
        <w:pStyle w:val="ListParagraph"/>
        <w:numPr>
          <w:ilvl w:val="0"/>
          <w:numId w:val="5"/>
        </w:numPr>
      </w:pPr>
      <w:r w:rsidRPr="00D968E9">
        <w:t>1.2. Phạm vi (Scope)</w:t>
      </w:r>
    </w:p>
    <w:p w14:paraId="4AC90511"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Mô tả phạm vi hoạt động của phần mềm (đặt món, thanh toán, quản lý đơn hàng, thống kê).</w:t>
      </w:r>
    </w:p>
    <w:p w14:paraId="1CD42B8E" w14:textId="77777777" w:rsidR="00316955" w:rsidRDefault="00316955" w:rsidP="00316955">
      <w:pPr>
        <w:pStyle w:val="ListParagraph"/>
        <w:numPr>
          <w:ilvl w:val="0"/>
          <w:numId w:val="5"/>
        </w:numPr>
      </w:pPr>
      <w:r w:rsidRPr="00D968E9">
        <w:t>1.3. Đối tượng người dùng (Intended Audience)</w:t>
      </w:r>
    </w:p>
    <w:p w14:paraId="129799EA"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Liệt kê người dùng chính: khách hàng, nhân viên phục vụ, đầu bếp, quản lý</w:t>
      </w:r>
    </w:p>
    <w:p w14:paraId="5CF869BE" w14:textId="77777777" w:rsidR="00316955" w:rsidRDefault="00316955" w:rsidP="00316955">
      <w:pPr>
        <w:pStyle w:val="ListParagraph"/>
        <w:numPr>
          <w:ilvl w:val="0"/>
          <w:numId w:val="5"/>
        </w:numPr>
      </w:pPr>
      <w:r w:rsidRPr="00D968E9">
        <w:t>1.4. Định nghĩa và viết tắt (Definitions, Acronyms)</w:t>
      </w:r>
    </w:p>
    <w:p w14:paraId="40FD7FA8" w14:textId="77777777" w:rsidR="00316955" w:rsidRDefault="00316955" w:rsidP="00316955">
      <w:pPr>
        <w:pStyle w:val="ListParagraph"/>
      </w:pPr>
      <w:r w:rsidRPr="009B211F">
        <w:rPr>
          <w:rFonts w:ascii="Segoe UI Symbol" w:hAnsi="Segoe UI Symbol" w:cs="Segoe UI Symbol"/>
        </w:rPr>
        <w:t>➜</w:t>
      </w:r>
      <w:r>
        <w:rPr>
          <w:rFonts w:ascii="Segoe UI Symbol" w:hAnsi="Segoe UI Symbol" w:cs="Segoe UI Symbol"/>
        </w:rPr>
        <w:t xml:space="preserve"> </w:t>
      </w:r>
      <w:r w:rsidRPr="00D968E9">
        <w:t>Giải thích các thuật ngữ kỹ thuật: POS, API, Order Queue, Admin.</w:t>
      </w:r>
    </w:p>
    <w:p w14:paraId="58171D82" w14:textId="77777777" w:rsidR="00316955" w:rsidRDefault="00316955" w:rsidP="00316955">
      <w:pPr>
        <w:pStyle w:val="ListParagraph"/>
      </w:pPr>
    </w:p>
    <w:p w14:paraId="09D3D707" w14:textId="77777777" w:rsidR="00316955" w:rsidRPr="00BC2713" w:rsidRDefault="00316955" w:rsidP="00316955">
      <w:pPr>
        <w:pStyle w:val="ListParagraph"/>
      </w:pPr>
      <w:r w:rsidRPr="00BC2713">
        <w:t>2. Mô tả tổng quát (Overall Description)</w:t>
      </w:r>
    </w:p>
    <w:p w14:paraId="1EECD002" w14:textId="77777777" w:rsidR="00316955" w:rsidRPr="009B211F" w:rsidRDefault="00316955" w:rsidP="00316955">
      <w:pPr>
        <w:pStyle w:val="ListParagraph"/>
        <w:numPr>
          <w:ilvl w:val="0"/>
          <w:numId w:val="23"/>
        </w:numPr>
      </w:pPr>
      <w:r w:rsidRPr="00BC2713">
        <w:t>2.1. Góc nhìn sản phẩm (Product Perspective)</w:t>
      </w:r>
      <w:r w:rsidRPr="009B211F">
        <w:br/>
      </w:r>
      <w:r w:rsidRPr="009B211F">
        <w:rPr>
          <w:rFonts w:ascii="Segoe UI Symbol" w:hAnsi="Segoe UI Symbol" w:cs="Segoe UI Symbol"/>
        </w:rPr>
        <w:t>➜</w:t>
      </w:r>
      <w:r w:rsidRPr="009B211F">
        <w:t xml:space="preserve"> Hệ thống có thể chạy độc lập hoặc tích hợp với phần mềm POS hiện có. Gồm hai phần chính: </w:t>
      </w:r>
      <w:r w:rsidRPr="00BC2713">
        <w:t>ứng dụng người dùng (web/mobile)</w:t>
      </w:r>
      <w:r w:rsidRPr="009B211F">
        <w:t xml:space="preserve"> và </w:t>
      </w:r>
      <w:r w:rsidRPr="00BC2713">
        <w:t>bảng điều khiển quản trị (admin dashboard)</w:t>
      </w:r>
      <w:r w:rsidRPr="009B211F">
        <w:t>.</w:t>
      </w:r>
    </w:p>
    <w:p w14:paraId="7DF4937F" w14:textId="77777777" w:rsidR="00316955" w:rsidRPr="009B211F" w:rsidRDefault="00316955" w:rsidP="00316955">
      <w:pPr>
        <w:pStyle w:val="ListParagraph"/>
        <w:numPr>
          <w:ilvl w:val="0"/>
          <w:numId w:val="23"/>
        </w:numPr>
      </w:pPr>
      <w:r w:rsidRPr="00BC2713">
        <w:t>2.2. Chức năng tổng quan của sản phẩm (Product Functions)</w:t>
      </w:r>
      <w:r w:rsidRPr="009B211F">
        <w:br/>
      </w:r>
      <w:r w:rsidRPr="009B211F">
        <w:rPr>
          <w:rFonts w:ascii="Segoe UI Symbol" w:hAnsi="Segoe UI Symbol" w:cs="Segoe UI Symbol"/>
        </w:rPr>
        <w:t>➜</w:t>
      </w:r>
      <w:r w:rsidRPr="009B211F">
        <w:t xml:space="preserve"> C</w:t>
      </w:r>
      <w:r w:rsidRPr="009B211F">
        <w:rPr>
          <w:rFonts w:cs="Times New Roman"/>
        </w:rPr>
        <w:t>á</w:t>
      </w:r>
      <w:r w:rsidRPr="009B211F">
        <w:t>c chức năng chính:</w:t>
      </w:r>
    </w:p>
    <w:p w14:paraId="2ACB66E0" w14:textId="77777777" w:rsidR="00316955" w:rsidRPr="009B211F" w:rsidRDefault="00316955" w:rsidP="00316955">
      <w:pPr>
        <w:pStyle w:val="ListParagraph"/>
        <w:numPr>
          <w:ilvl w:val="1"/>
          <w:numId w:val="23"/>
        </w:numPr>
      </w:pPr>
      <w:r w:rsidRPr="009B211F">
        <w:t>Đăng ký, đăng nhập tài khoản.</w:t>
      </w:r>
    </w:p>
    <w:p w14:paraId="58365CE4" w14:textId="77777777" w:rsidR="00316955" w:rsidRPr="009B211F" w:rsidRDefault="00316955" w:rsidP="00316955">
      <w:pPr>
        <w:pStyle w:val="ListParagraph"/>
        <w:numPr>
          <w:ilvl w:val="1"/>
          <w:numId w:val="23"/>
        </w:numPr>
      </w:pPr>
      <w:r w:rsidRPr="009B211F">
        <w:t>Xem menu món ăn, giá và hình ảnh.</w:t>
      </w:r>
    </w:p>
    <w:p w14:paraId="3896758A" w14:textId="77777777" w:rsidR="00316955" w:rsidRPr="009B211F" w:rsidRDefault="00316955" w:rsidP="00316955">
      <w:pPr>
        <w:pStyle w:val="ListParagraph"/>
        <w:numPr>
          <w:ilvl w:val="1"/>
          <w:numId w:val="23"/>
        </w:numPr>
      </w:pPr>
      <w:r w:rsidRPr="009B211F">
        <w:t>Đặt món và xác nhận đơn hàng.</w:t>
      </w:r>
    </w:p>
    <w:p w14:paraId="7F27F962" w14:textId="77777777" w:rsidR="00316955" w:rsidRPr="009B211F" w:rsidRDefault="00316955" w:rsidP="00316955">
      <w:pPr>
        <w:pStyle w:val="ListParagraph"/>
        <w:numPr>
          <w:ilvl w:val="1"/>
          <w:numId w:val="23"/>
        </w:numPr>
      </w:pPr>
      <w:r w:rsidRPr="009B211F">
        <w:t>Thanh toán trực tuyến hoặc tiền mặt.</w:t>
      </w:r>
    </w:p>
    <w:p w14:paraId="3B972507" w14:textId="77777777" w:rsidR="00316955" w:rsidRPr="009B211F" w:rsidRDefault="00316955" w:rsidP="00316955">
      <w:pPr>
        <w:pStyle w:val="ListParagraph"/>
        <w:numPr>
          <w:ilvl w:val="1"/>
          <w:numId w:val="23"/>
        </w:numPr>
      </w:pPr>
      <w:r w:rsidRPr="009B211F">
        <w:t>Theo dõi tình trạng đơn hàng.</w:t>
      </w:r>
    </w:p>
    <w:p w14:paraId="3074641F" w14:textId="77777777" w:rsidR="00316955" w:rsidRPr="009B211F" w:rsidRDefault="00316955" w:rsidP="00316955">
      <w:pPr>
        <w:pStyle w:val="ListParagraph"/>
        <w:numPr>
          <w:ilvl w:val="1"/>
          <w:numId w:val="23"/>
        </w:numPr>
      </w:pPr>
      <w:r w:rsidRPr="009B211F">
        <w:t>Quản lý thực đơn, nhân viên, doanh thu.</w:t>
      </w:r>
    </w:p>
    <w:p w14:paraId="7C31C649" w14:textId="77777777" w:rsidR="00316955" w:rsidRPr="009B211F" w:rsidRDefault="00316955" w:rsidP="00316955">
      <w:pPr>
        <w:pStyle w:val="ListParagraph"/>
        <w:numPr>
          <w:ilvl w:val="0"/>
          <w:numId w:val="23"/>
        </w:numPr>
      </w:pPr>
      <w:r w:rsidRPr="00BC2713">
        <w:t>2.3. Đặc điểm người dùng (User Characteristics)</w:t>
      </w:r>
      <w:r w:rsidRPr="009B211F">
        <w:br/>
      </w:r>
      <w:r w:rsidRPr="009B211F">
        <w:rPr>
          <w:rFonts w:ascii="Segoe UI Symbol" w:hAnsi="Segoe UI Symbol" w:cs="Segoe UI Symbol"/>
        </w:rPr>
        <w:t>➜</w:t>
      </w:r>
      <w:r w:rsidRPr="009B211F">
        <w:t xml:space="preserve"> Mỗi nhóm người dùng có mục đích khác nhau:</w:t>
      </w:r>
    </w:p>
    <w:p w14:paraId="1C90D43C" w14:textId="77777777" w:rsidR="00316955" w:rsidRPr="009B211F" w:rsidRDefault="00316955" w:rsidP="00316955">
      <w:pPr>
        <w:pStyle w:val="ListParagraph"/>
        <w:numPr>
          <w:ilvl w:val="1"/>
          <w:numId w:val="23"/>
        </w:numPr>
      </w:pPr>
      <w:r w:rsidRPr="00BC2713">
        <w:t>Khách hàng:</w:t>
      </w:r>
      <w:r w:rsidRPr="009B211F">
        <w:t xml:space="preserve"> Đặt món, thanh toán, xem lịch sử đặt món.</w:t>
      </w:r>
    </w:p>
    <w:p w14:paraId="7B2AC30E" w14:textId="77777777" w:rsidR="00316955" w:rsidRPr="009B211F" w:rsidRDefault="00316955" w:rsidP="00316955">
      <w:pPr>
        <w:pStyle w:val="ListParagraph"/>
        <w:numPr>
          <w:ilvl w:val="1"/>
          <w:numId w:val="23"/>
        </w:numPr>
      </w:pPr>
      <w:r w:rsidRPr="00BC2713">
        <w:t>Nhân viên phục vụ:</w:t>
      </w:r>
      <w:r w:rsidRPr="009B211F">
        <w:t xml:space="preserve"> Nhận và xác nhận đơn hàng.</w:t>
      </w:r>
    </w:p>
    <w:p w14:paraId="3289F84F" w14:textId="77777777" w:rsidR="00316955" w:rsidRPr="009B211F" w:rsidRDefault="00316955" w:rsidP="00316955">
      <w:pPr>
        <w:pStyle w:val="ListParagraph"/>
        <w:numPr>
          <w:ilvl w:val="1"/>
          <w:numId w:val="23"/>
        </w:numPr>
      </w:pPr>
      <w:r w:rsidRPr="00BC2713">
        <w:t>Đầu bếp:</w:t>
      </w:r>
      <w:r w:rsidRPr="009B211F">
        <w:t xml:space="preserve"> Xem danh sách món cần chế biến.</w:t>
      </w:r>
    </w:p>
    <w:p w14:paraId="7207AAB7" w14:textId="77777777" w:rsidR="00316955" w:rsidRPr="009B211F" w:rsidRDefault="00316955" w:rsidP="00316955">
      <w:pPr>
        <w:pStyle w:val="ListParagraph"/>
        <w:numPr>
          <w:ilvl w:val="1"/>
          <w:numId w:val="23"/>
        </w:numPr>
      </w:pPr>
      <w:r w:rsidRPr="00BC2713">
        <w:t>Quản lý:</w:t>
      </w:r>
      <w:r w:rsidRPr="009B211F">
        <w:t xml:space="preserve"> Theo dõi doanh thu, quản lý menu, nhân sự.</w:t>
      </w:r>
    </w:p>
    <w:p w14:paraId="2B2D1B47" w14:textId="77777777" w:rsidR="00316955" w:rsidRPr="009B211F" w:rsidRDefault="00316955" w:rsidP="00316955">
      <w:pPr>
        <w:pStyle w:val="ListParagraph"/>
        <w:numPr>
          <w:ilvl w:val="0"/>
          <w:numId w:val="23"/>
        </w:numPr>
      </w:pPr>
      <w:r w:rsidRPr="00BC2713">
        <w:t>2.4. Ràng buộc hệ thống (Constraints)</w:t>
      </w:r>
      <w:r w:rsidRPr="009B211F">
        <w:br/>
      </w:r>
      <w:r w:rsidRPr="009B211F">
        <w:rPr>
          <w:rFonts w:ascii="Segoe UI Symbol" w:hAnsi="Segoe UI Symbol" w:cs="Segoe UI Symbol"/>
        </w:rPr>
        <w:t>➜</w:t>
      </w:r>
      <w:r w:rsidRPr="009B211F">
        <w:t xml:space="preserve"> Hạn chế kỹ thuật:</w:t>
      </w:r>
    </w:p>
    <w:p w14:paraId="7C7C42BD" w14:textId="77777777" w:rsidR="00316955" w:rsidRPr="009B211F" w:rsidRDefault="00316955" w:rsidP="00316955">
      <w:pPr>
        <w:pStyle w:val="ListParagraph"/>
        <w:numPr>
          <w:ilvl w:val="1"/>
          <w:numId w:val="23"/>
        </w:numPr>
      </w:pPr>
      <w:r w:rsidRPr="009B211F">
        <w:t>Hoạt động trên nền tảng web/mobile.</w:t>
      </w:r>
    </w:p>
    <w:p w14:paraId="46194598" w14:textId="77777777" w:rsidR="00316955" w:rsidRPr="009B211F" w:rsidRDefault="00316955" w:rsidP="00316955">
      <w:pPr>
        <w:pStyle w:val="ListParagraph"/>
        <w:numPr>
          <w:ilvl w:val="1"/>
          <w:numId w:val="23"/>
        </w:numPr>
      </w:pPr>
      <w:r w:rsidRPr="009B211F">
        <w:t>Cần kết nối Internet ổn định.</w:t>
      </w:r>
    </w:p>
    <w:p w14:paraId="528FB880" w14:textId="77777777" w:rsidR="00316955" w:rsidRPr="009B211F" w:rsidRDefault="00316955" w:rsidP="00316955">
      <w:pPr>
        <w:pStyle w:val="ListParagraph"/>
        <w:numPr>
          <w:ilvl w:val="1"/>
          <w:numId w:val="23"/>
        </w:numPr>
      </w:pPr>
      <w:r w:rsidRPr="009B211F">
        <w:t>Sử dụng cơ sở dữ liệu MySQL hoặc SQL Server.</w:t>
      </w:r>
    </w:p>
    <w:p w14:paraId="6EA5EFFF" w14:textId="77777777" w:rsidR="00316955" w:rsidRPr="009B211F" w:rsidRDefault="00316955" w:rsidP="00316955">
      <w:pPr>
        <w:pStyle w:val="ListParagraph"/>
        <w:numPr>
          <w:ilvl w:val="1"/>
          <w:numId w:val="23"/>
        </w:numPr>
      </w:pPr>
      <w:r w:rsidRPr="009B211F">
        <w:t>Tuân thủ chuẩn bảo mật SSL/TLS.</w:t>
      </w:r>
    </w:p>
    <w:p w14:paraId="6EF5003F" w14:textId="77777777" w:rsidR="00316955" w:rsidRPr="009B211F" w:rsidRDefault="00316955" w:rsidP="00316955">
      <w:pPr>
        <w:pStyle w:val="ListParagraph"/>
        <w:numPr>
          <w:ilvl w:val="0"/>
          <w:numId w:val="23"/>
        </w:numPr>
      </w:pPr>
      <w:r w:rsidRPr="00BC2713">
        <w:t>2.5. Giả định và phụ thuộc (Assumptions and Dependencies)</w:t>
      </w:r>
      <w:r w:rsidRPr="009B211F">
        <w:br/>
      </w:r>
      <w:r w:rsidRPr="009B211F">
        <w:rPr>
          <w:rFonts w:ascii="Segoe UI Symbol" w:hAnsi="Segoe UI Symbol" w:cs="Segoe UI Symbol"/>
        </w:rPr>
        <w:t>➜</w:t>
      </w:r>
      <w:r w:rsidRPr="009B211F">
        <w:t xml:space="preserve"> Giả định:</w:t>
      </w:r>
    </w:p>
    <w:p w14:paraId="48175F68" w14:textId="77777777" w:rsidR="00316955" w:rsidRPr="009B211F" w:rsidRDefault="00316955" w:rsidP="00316955">
      <w:pPr>
        <w:pStyle w:val="ListParagraph"/>
        <w:numPr>
          <w:ilvl w:val="1"/>
          <w:numId w:val="23"/>
        </w:numPr>
      </w:pPr>
      <w:r w:rsidRPr="009B211F">
        <w:t>Người dùng có thiết bị thông minh (điện thoại, máy tính bảng).</w:t>
      </w:r>
    </w:p>
    <w:p w14:paraId="43B3EFA0" w14:textId="77777777" w:rsidR="00316955" w:rsidRPr="009B211F" w:rsidRDefault="00316955" w:rsidP="00316955">
      <w:pPr>
        <w:pStyle w:val="ListParagraph"/>
        <w:numPr>
          <w:ilvl w:val="1"/>
          <w:numId w:val="23"/>
        </w:numPr>
      </w:pPr>
      <w:r w:rsidRPr="009B211F">
        <w:t>Hệ thống thanh toán trực tuyến hoạt động ổn định.</w:t>
      </w:r>
    </w:p>
    <w:p w14:paraId="68FC949B" w14:textId="77777777" w:rsidR="00316955" w:rsidRPr="009B211F" w:rsidRDefault="00316955" w:rsidP="00316955">
      <w:pPr>
        <w:pStyle w:val="ListParagraph"/>
        <w:numPr>
          <w:ilvl w:val="1"/>
          <w:numId w:val="23"/>
        </w:numPr>
      </w:pPr>
      <w:r w:rsidRPr="009B211F">
        <w:t>Dữ liệu thực đơn được cập nhật chính xác bởi quản lý.</w:t>
      </w:r>
    </w:p>
    <w:p w14:paraId="3CDDE316" w14:textId="77777777" w:rsidR="00316955" w:rsidRPr="009B211F" w:rsidRDefault="00F3309D" w:rsidP="00316955">
      <w:pPr>
        <w:pStyle w:val="ListParagraph"/>
      </w:pPr>
      <w:ins w:id="0" w:author="Administrator" w:date="2025-10-23T23:03:00Z">
        <w:r>
          <w:rPr>
            <w:noProof/>
          </w:rPr>
          <w:pict w14:anchorId="0D4C2ACC">
            <v:rect id="_x0000_i1030" alt="" style="width:417.45pt;height:.05pt;mso-width-percent:0;mso-height-percent:0;mso-width-percent:0;mso-height-percent:0" o:hrpct="892" o:hralign="center" o:hrstd="t" o:hr="t" fillcolor="#a0a0a0" stroked="f"/>
          </w:pict>
        </w:r>
      </w:ins>
    </w:p>
    <w:p w14:paraId="275DA899" w14:textId="77777777" w:rsidR="00316955" w:rsidRPr="00BC2713" w:rsidRDefault="00316955" w:rsidP="00316955">
      <w:pPr>
        <w:pStyle w:val="ListParagraph"/>
      </w:pPr>
      <w:r w:rsidRPr="00BC2713">
        <w:t>3. Yêu cầu chức năng (Functional Requirements)</w:t>
      </w:r>
    </w:p>
    <w:p w14:paraId="4F19B4BF" w14:textId="77777777" w:rsidR="00316955" w:rsidRPr="009B211F" w:rsidRDefault="00316955" w:rsidP="00316955">
      <w:pPr>
        <w:pStyle w:val="ListParagraph"/>
        <w:numPr>
          <w:ilvl w:val="0"/>
          <w:numId w:val="24"/>
        </w:numPr>
      </w:pPr>
      <w:r w:rsidRPr="00BC2713">
        <w:t>3.1. FR-01: Đăng ký/Đăng nhập</w:t>
      </w:r>
      <w:r w:rsidRPr="009B211F">
        <w:br/>
      </w:r>
      <w:r w:rsidRPr="009B211F">
        <w:rPr>
          <w:rFonts w:ascii="Segoe UI Symbol" w:hAnsi="Segoe UI Symbol" w:cs="Segoe UI Symbol"/>
        </w:rPr>
        <w:t>➜</w:t>
      </w:r>
      <w:r w:rsidRPr="009B211F">
        <w:t xml:space="preserve"> Người dùng có thể tạo tài khoản và đăng nhập bằng email hoặc số điện thoại.</w:t>
      </w:r>
    </w:p>
    <w:p w14:paraId="2837E1F3" w14:textId="77777777" w:rsidR="00316955" w:rsidRPr="009B211F" w:rsidRDefault="00316955" w:rsidP="00316955">
      <w:pPr>
        <w:pStyle w:val="ListParagraph"/>
        <w:numPr>
          <w:ilvl w:val="0"/>
          <w:numId w:val="24"/>
        </w:numPr>
      </w:pPr>
      <w:r w:rsidRPr="00BC2713">
        <w:t>3.2. FR-02: Xem menu món ăn</w:t>
      </w:r>
      <w:r w:rsidRPr="009B211F">
        <w:br/>
      </w:r>
      <w:r w:rsidRPr="009B211F">
        <w:rPr>
          <w:rFonts w:ascii="Segoe UI Symbol" w:hAnsi="Segoe UI Symbol" w:cs="Segoe UI Symbol"/>
        </w:rPr>
        <w:t>➜</w:t>
      </w:r>
      <w:r w:rsidRPr="009B211F">
        <w:t xml:space="preserve"> Hệ thống hiển thị danh sách món ăn, giá, hình ảnh và mô tả chi tiết.</w:t>
      </w:r>
    </w:p>
    <w:p w14:paraId="02E3E399" w14:textId="77777777" w:rsidR="00316955" w:rsidRPr="009B211F" w:rsidRDefault="00316955" w:rsidP="00316955">
      <w:pPr>
        <w:pStyle w:val="ListParagraph"/>
        <w:numPr>
          <w:ilvl w:val="0"/>
          <w:numId w:val="24"/>
        </w:numPr>
      </w:pPr>
      <w:r w:rsidRPr="00BC2713">
        <w:t>3.3. FR-03: Đặt món</w:t>
      </w:r>
      <w:r w:rsidRPr="009B211F">
        <w:br/>
      </w:r>
      <w:r w:rsidRPr="009B211F">
        <w:rPr>
          <w:rFonts w:ascii="Segoe UI Symbol" w:hAnsi="Segoe UI Symbol" w:cs="Segoe UI Symbol"/>
        </w:rPr>
        <w:t>➜</w:t>
      </w:r>
      <w:r w:rsidRPr="009B211F">
        <w:t xml:space="preserve"> Ng</w:t>
      </w:r>
      <w:r w:rsidRPr="009B211F">
        <w:rPr>
          <w:rFonts w:cs="Times New Roman"/>
        </w:rPr>
        <w:t>ư</w:t>
      </w:r>
      <w:r w:rsidRPr="009B211F">
        <w:t>ời dùng chọn món, số lượng, xác nhận đơn; đơn hàng được lưu và gửi đến nhân viên.</w:t>
      </w:r>
    </w:p>
    <w:p w14:paraId="7B9F2085" w14:textId="77777777" w:rsidR="00316955" w:rsidRPr="009B211F" w:rsidRDefault="00316955" w:rsidP="00316955">
      <w:pPr>
        <w:pStyle w:val="ListParagraph"/>
        <w:numPr>
          <w:ilvl w:val="0"/>
          <w:numId w:val="24"/>
        </w:numPr>
      </w:pPr>
      <w:r w:rsidRPr="00BC2713">
        <w:t>3.4. FR-04: Thanh toán</w:t>
      </w:r>
      <w:r w:rsidRPr="009B211F">
        <w:br/>
      </w:r>
      <w:r w:rsidRPr="009B211F">
        <w:rPr>
          <w:rFonts w:ascii="Segoe UI Symbol" w:hAnsi="Segoe UI Symbol" w:cs="Segoe UI Symbol"/>
        </w:rPr>
        <w:t>➜</w:t>
      </w:r>
      <w:r w:rsidRPr="009B211F">
        <w:t xml:space="preserve"> Cho ph</w:t>
      </w:r>
      <w:r w:rsidRPr="009B211F">
        <w:rPr>
          <w:rFonts w:cs="Times New Roman"/>
        </w:rPr>
        <w:t>é</w:t>
      </w:r>
      <w:r w:rsidRPr="009B211F">
        <w:t>p thanh to</w:t>
      </w:r>
      <w:r w:rsidRPr="009B211F">
        <w:rPr>
          <w:rFonts w:cs="Times New Roman"/>
        </w:rPr>
        <w:t>á</w:t>
      </w:r>
      <w:r w:rsidRPr="009B211F">
        <w:t>n qua Momo, ZaloPay hoặc tiền mặt; hệ thống cập nhật trạng thái thanh toán.</w:t>
      </w:r>
    </w:p>
    <w:p w14:paraId="22AF9A83" w14:textId="77777777" w:rsidR="00316955" w:rsidRPr="009B211F" w:rsidRDefault="00316955" w:rsidP="00316955">
      <w:pPr>
        <w:pStyle w:val="ListParagraph"/>
        <w:numPr>
          <w:ilvl w:val="0"/>
          <w:numId w:val="24"/>
        </w:numPr>
      </w:pPr>
      <w:r w:rsidRPr="00BC2713">
        <w:lastRenderedPageBreak/>
        <w:t>3.5. FR-05: Quản lý đơn hàng</w:t>
      </w:r>
      <w:r w:rsidRPr="009B211F">
        <w:br/>
      </w:r>
      <w:r w:rsidRPr="009B211F">
        <w:rPr>
          <w:rFonts w:ascii="Segoe UI Symbol" w:hAnsi="Segoe UI Symbol" w:cs="Segoe UI Symbol"/>
        </w:rPr>
        <w:t>➜</w:t>
      </w:r>
      <w:r w:rsidRPr="009B211F">
        <w:t xml:space="preserve"> Nh</w:t>
      </w:r>
      <w:r w:rsidRPr="009B211F">
        <w:rPr>
          <w:rFonts w:cs="Times New Roman"/>
        </w:rPr>
        <w:t>â</w:t>
      </w:r>
      <w:r w:rsidRPr="009B211F">
        <w:t>n vi</w:t>
      </w:r>
      <w:r w:rsidRPr="009B211F">
        <w:rPr>
          <w:rFonts w:cs="Times New Roman"/>
        </w:rPr>
        <w:t>ê</w:t>
      </w:r>
      <w:r w:rsidRPr="009B211F">
        <w:t>n cập nhật trạng thái đơn (“Đang chế biến”, “Đã hoàn tất”); quản lý có thể xem lịch sử.</w:t>
      </w:r>
    </w:p>
    <w:p w14:paraId="45C7584D" w14:textId="77777777" w:rsidR="00316955" w:rsidRPr="009B211F" w:rsidRDefault="00316955" w:rsidP="00316955">
      <w:pPr>
        <w:pStyle w:val="ListParagraph"/>
        <w:numPr>
          <w:ilvl w:val="0"/>
          <w:numId w:val="24"/>
        </w:numPr>
      </w:pPr>
      <w:r w:rsidRPr="00BC2713">
        <w:t>3.6. FR-06: Quản lý menu</w:t>
      </w:r>
      <w:r w:rsidRPr="009B211F">
        <w:br/>
      </w:r>
      <w:r w:rsidRPr="009B211F">
        <w:rPr>
          <w:rFonts w:ascii="Segoe UI Symbol" w:hAnsi="Segoe UI Symbol" w:cs="Segoe UI Symbol"/>
        </w:rPr>
        <w:t>➜</w:t>
      </w:r>
      <w:r w:rsidRPr="009B211F">
        <w:t xml:space="preserve"> Quản lý thêm, sửa, xóa món ăn; cập nhật giá và tình trạng còn hàng.</w:t>
      </w:r>
    </w:p>
    <w:p w14:paraId="0B934B1B" w14:textId="77777777" w:rsidR="00316955" w:rsidRPr="009B211F" w:rsidRDefault="00316955" w:rsidP="00316955">
      <w:pPr>
        <w:pStyle w:val="ListParagraph"/>
        <w:numPr>
          <w:ilvl w:val="0"/>
          <w:numId w:val="24"/>
        </w:numPr>
      </w:pPr>
      <w:r w:rsidRPr="00BC2713">
        <w:t>3.7. FR-07: Thống kê doanh thu</w:t>
      </w:r>
      <w:r w:rsidRPr="009B211F">
        <w:br/>
      </w:r>
      <w:r w:rsidRPr="009B211F">
        <w:rPr>
          <w:rFonts w:ascii="Segoe UI Symbol" w:hAnsi="Segoe UI Symbol" w:cs="Segoe UI Symbol"/>
        </w:rPr>
        <w:t>➜</w:t>
      </w:r>
      <w:r w:rsidRPr="009B211F">
        <w:t xml:space="preserve"> Quản lý xem báo cáo doanh thu theo ngày, tháng, món ăn.</w:t>
      </w:r>
    </w:p>
    <w:p w14:paraId="2CB50913" w14:textId="77777777" w:rsidR="00316955" w:rsidRPr="009B211F" w:rsidRDefault="00F3309D" w:rsidP="00316955">
      <w:pPr>
        <w:pStyle w:val="ListParagraph"/>
      </w:pPr>
      <w:ins w:id="1" w:author="Administrator" w:date="2025-10-23T23:03:00Z">
        <w:r>
          <w:rPr>
            <w:noProof/>
          </w:rPr>
          <w:pict w14:anchorId="69865B88">
            <v:rect id="_x0000_i1029" alt="" style="width:417.45pt;height:.05pt;mso-width-percent:0;mso-height-percent:0;mso-width-percent:0;mso-height-percent:0" o:hrpct="892" o:hralign="center" o:hrstd="t" o:hr="t" fillcolor="#a0a0a0" stroked="f"/>
          </w:pict>
        </w:r>
      </w:ins>
    </w:p>
    <w:p w14:paraId="3829F592" w14:textId="77777777" w:rsidR="00316955" w:rsidRPr="00BC2713" w:rsidRDefault="00316955" w:rsidP="00316955">
      <w:pPr>
        <w:pStyle w:val="ListParagraph"/>
      </w:pPr>
      <w:r w:rsidRPr="00BC2713">
        <w:t>4. Yêu cầu phi chức năng (Non-functional Requirements)</w:t>
      </w:r>
    </w:p>
    <w:p w14:paraId="3CBEA972" w14:textId="77777777" w:rsidR="00316955" w:rsidRPr="009B211F" w:rsidRDefault="00316955" w:rsidP="00316955">
      <w:pPr>
        <w:pStyle w:val="ListParagraph"/>
        <w:numPr>
          <w:ilvl w:val="0"/>
          <w:numId w:val="25"/>
        </w:numPr>
      </w:pPr>
      <w:r w:rsidRPr="00BC2713">
        <w:t>4.1. Hiệu năng (Performance)</w:t>
      </w:r>
      <w:r w:rsidRPr="009B211F">
        <w:br/>
      </w:r>
      <w:r w:rsidRPr="009B211F">
        <w:rPr>
          <w:rFonts w:ascii="Segoe UI Symbol" w:hAnsi="Segoe UI Symbol" w:cs="Segoe UI Symbol"/>
        </w:rPr>
        <w:t>➜</w:t>
      </w:r>
      <w:r w:rsidRPr="009B211F">
        <w:t xml:space="preserve"> Thời gian phản hồi &lt; 3 giây; hỗ trợ tối thiểu 100 người dùng cùng lúc.</w:t>
      </w:r>
    </w:p>
    <w:p w14:paraId="79775839" w14:textId="77777777" w:rsidR="00316955" w:rsidRPr="009B211F" w:rsidRDefault="00316955" w:rsidP="00316955">
      <w:pPr>
        <w:pStyle w:val="ListParagraph"/>
        <w:numPr>
          <w:ilvl w:val="0"/>
          <w:numId w:val="25"/>
        </w:numPr>
      </w:pPr>
      <w:r w:rsidRPr="00BC2713">
        <w:t>4.2. Bảo mật (Security)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h</w:t>
      </w:r>
      <w:r w:rsidRPr="009B211F">
        <w:rPr>
          <w:rFonts w:cs="Times New Roman"/>
        </w:rPr>
        <w:t>ó</w:t>
      </w:r>
      <w:r w:rsidRPr="009B211F">
        <w:t>a th</w:t>
      </w:r>
      <w:r w:rsidRPr="009B211F">
        <w:rPr>
          <w:rFonts w:cs="Times New Roman"/>
        </w:rPr>
        <w:t>ô</w:t>
      </w:r>
      <w:r w:rsidRPr="009B211F">
        <w:t>ng tin ng</w:t>
      </w:r>
      <w:r w:rsidRPr="009B211F">
        <w:rPr>
          <w:rFonts w:cs="Times New Roman"/>
        </w:rPr>
        <w:t>ư</w:t>
      </w:r>
      <w:r w:rsidRPr="009B211F">
        <w:t>ời dùng; phân quyền rõ ràng; sao lưu dữ liệu hàng ngày.</w:t>
      </w:r>
    </w:p>
    <w:p w14:paraId="72806C6E" w14:textId="77777777" w:rsidR="00316955" w:rsidRPr="009B211F" w:rsidRDefault="00316955" w:rsidP="00316955">
      <w:pPr>
        <w:pStyle w:val="ListParagraph"/>
        <w:numPr>
          <w:ilvl w:val="0"/>
          <w:numId w:val="25"/>
        </w:numPr>
      </w:pPr>
      <w:r w:rsidRPr="00BC2713">
        <w:t>4.3. Tính tin cậy (Reliability)</w:t>
      </w:r>
      <w:r w:rsidRPr="009B211F">
        <w:br/>
      </w:r>
      <w:r w:rsidRPr="009B211F">
        <w:rPr>
          <w:rFonts w:ascii="Segoe UI Symbol" w:hAnsi="Segoe UI Symbol" w:cs="Segoe UI Symbol"/>
        </w:rPr>
        <w:t>➜</w:t>
      </w:r>
      <w:r w:rsidRPr="009B211F">
        <w:t xml:space="preserve"> Hệ thống hoạt động ổn định với uptime ≥ 99%; tự khôi phục sau sự cố.</w:t>
      </w:r>
    </w:p>
    <w:p w14:paraId="43CC9D30" w14:textId="77777777" w:rsidR="00316955" w:rsidRPr="009B211F" w:rsidRDefault="00316955" w:rsidP="00316955">
      <w:pPr>
        <w:pStyle w:val="ListParagraph"/>
        <w:numPr>
          <w:ilvl w:val="0"/>
          <w:numId w:val="25"/>
        </w:numPr>
      </w:pPr>
      <w:r w:rsidRPr="00BC2713">
        <w:t>4.4. Khả năng sử dụng (Usability)</w:t>
      </w:r>
      <w:r w:rsidRPr="009B211F">
        <w:br/>
      </w:r>
      <w:r w:rsidRPr="009B211F">
        <w:rPr>
          <w:rFonts w:ascii="Segoe UI Symbol" w:hAnsi="Segoe UI Symbol" w:cs="Segoe UI Symbol"/>
        </w:rPr>
        <w:t>➜</w:t>
      </w:r>
      <w:r w:rsidRPr="009B211F">
        <w:t xml:space="preserve"> Giao diện thân thiện, dễ thao tác; hỗ trợ ngôn ngữ tiếng Việt; có hướng dẫn sử dụng.</w:t>
      </w:r>
    </w:p>
    <w:p w14:paraId="1BB72390" w14:textId="77777777" w:rsidR="00316955" w:rsidRPr="009B211F" w:rsidRDefault="00316955" w:rsidP="00316955">
      <w:pPr>
        <w:pStyle w:val="ListParagraph"/>
        <w:numPr>
          <w:ilvl w:val="0"/>
          <w:numId w:val="25"/>
        </w:numPr>
      </w:pPr>
      <w:r w:rsidRPr="00BC2713">
        <w:t>4.5. Bảo trì và mở rộng (Maintainability &amp; Scalability)</w:t>
      </w:r>
      <w:r w:rsidRPr="009B211F">
        <w:br/>
      </w:r>
      <w:r w:rsidRPr="009B211F">
        <w:rPr>
          <w:rFonts w:ascii="Segoe UI Symbol" w:hAnsi="Segoe UI Symbol" w:cs="Segoe UI Symbol"/>
        </w:rPr>
        <w:t>➜</w:t>
      </w:r>
      <w:r w:rsidRPr="009B211F">
        <w:t xml:space="preserve"> M</w:t>
      </w:r>
      <w:r w:rsidRPr="009B211F">
        <w:rPr>
          <w:rFonts w:cs="Times New Roman"/>
        </w:rPr>
        <w:t>ã</w:t>
      </w:r>
      <w:r w:rsidRPr="009B211F">
        <w:t xml:space="preserve"> nguồn theo mô hình MVC; dễ thêm tính năng mới mà không ảnh hưởng phần cũ.</w:t>
      </w:r>
    </w:p>
    <w:p w14:paraId="5BDC1F15" w14:textId="77777777" w:rsidR="00316955" w:rsidRPr="009B211F" w:rsidRDefault="00F3309D" w:rsidP="00316955">
      <w:pPr>
        <w:pStyle w:val="ListParagraph"/>
      </w:pPr>
      <w:ins w:id="2" w:author="Administrator" w:date="2025-10-23T23:03:00Z">
        <w:r>
          <w:rPr>
            <w:noProof/>
          </w:rPr>
          <w:pict w14:anchorId="5AAD49F9">
            <v:rect id="_x0000_i1028" alt="" style="width:417.45pt;height:.05pt;mso-width-percent:0;mso-height-percent:0;mso-width-percent:0;mso-height-percent:0" o:hrpct="892" o:hralign="center" o:hrstd="t" o:hr="t" fillcolor="#a0a0a0" stroked="f"/>
          </w:pict>
        </w:r>
      </w:ins>
    </w:p>
    <w:p w14:paraId="26A14551" w14:textId="77777777" w:rsidR="00316955" w:rsidRPr="00BC2713" w:rsidRDefault="00316955" w:rsidP="00316955">
      <w:pPr>
        <w:pStyle w:val="ListParagraph"/>
      </w:pPr>
      <w:r w:rsidRPr="00BC2713">
        <w:t>5. Giao diện người dùng (User Interface Requirements)</w:t>
      </w:r>
    </w:p>
    <w:p w14:paraId="13ED025B" w14:textId="77777777" w:rsidR="00316955" w:rsidRPr="009B211F" w:rsidRDefault="00316955" w:rsidP="00316955">
      <w:pPr>
        <w:pStyle w:val="ListParagraph"/>
        <w:numPr>
          <w:ilvl w:val="0"/>
          <w:numId w:val="26"/>
        </w:numPr>
      </w:pPr>
      <w:r w:rsidRPr="00BC2713">
        <w:t>5.1. Màn hình đăng nhập</w:t>
      </w:r>
      <w:r w:rsidRPr="009B211F">
        <w:br/>
      </w:r>
      <w:r w:rsidRPr="009B211F">
        <w:rPr>
          <w:rFonts w:ascii="Segoe UI Symbol" w:hAnsi="Segoe UI Symbol" w:cs="Segoe UI Symbol"/>
        </w:rPr>
        <w:t>➜</w:t>
      </w:r>
      <w:r w:rsidRPr="009B211F">
        <w:t xml:space="preserve"> Gồm ô nhập username/password và nút “Đăng nhập”.</w:t>
      </w:r>
    </w:p>
    <w:p w14:paraId="06800CF1" w14:textId="77777777" w:rsidR="00316955" w:rsidRPr="009B211F" w:rsidRDefault="00316955" w:rsidP="00316955">
      <w:pPr>
        <w:pStyle w:val="ListParagraph"/>
        <w:numPr>
          <w:ilvl w:val="0"/>
          <w:numId w:val="26"/>
        </w:numPr>
      </w:pPr>
      <w:r w:rsidRPr="00BC2713">
        <w:t>5.2. Màn hình menu món ăn</w:t>
      </w:r>
      <w:r w:rsidRPr="009B211F">
        <w:br/>
      </w:r>
      <w:r w:rsidRPr="009B211F">
        <w:rPr>
          <w:rFonts w:ascii="Segoe UI Symbol" w:hAnsi="Segoe UI Symbol" w:cs="Segoe UI Symbol"/>
        </w:rPr>
        <w:t>➜</w:t>
      </w:r>
      <w:r w:rsidRPr="009B211F">
        <w:t xml:space="preserve"> Hiển thị danh sách món, giá, hình ảnh, và nút “Thêm vào giỏ hàng”.</w:t>
      </w:r>
    </w:p>
    <w:p w14:paraId="797D2FA5" w14:textId="77777777" w:rsidR="00316955" w:rsidRPr="009B211F" w:rsidRDefault="00316955" w:rsidP="00316955">
      <w:pPr>
        <w:pStyle w:val="ListParagraph"/>
        <w:numPr>
          <w:ilvl w:val="0"/>
          <w:numId w:val="26"/>
        </w:numPr>
      </w:pPr>
      <w:r w:rsidRPr="00BC2713">
        <w:t>5.3. Màn hình giỏ hàng và đặt món</w:t>
      </w:r>
      <w:r w:rsidRPr="009B211F">
        <w:br/>
      </w:r>
      <w:r w:rsidRPr="009B211F">
        <w:rPr>
          <w:rFonts w:ascii="Segoe UI Symbol" w:hAnsi="Segoe UI Symbol" w:cs="Segoe UI Symbol"/>
        </w:rPr>
        <w:t>➜</w:t>
      </w:r>
      <w:r w:rsidRPr="009B211F">
        <w:t xml:space="preserve"> Hiển thị các món đã chọn, tổng tiền, phương thức thanh toán.</w:t>
      </w:r>
    </w:p>
    <w:p w14:paraId="5299D2B0" w14:textId="77777777" w:rsidR="00316955" w:rsidRPr="009B211F" w:rsidRDefault="00316955" w:rsidP="00316955">
      <w:pPr>
        <w:pStyle w:val="ListParagraph"/>
        <w:numPr>
          <w:ilvl w:val="0"/>
          <w:numId w:val="26"/>
        </w:numPr>
      </w:pPr>
      <w:r w:rsidRPr="00BC2713">
        <w:t>5.4. Màn hình quản lý đơn hàng (Admin/Staff)</w:t>
      </w:r>
      <w:r w:rsidRPr="009B211F">
        <w:br/>
      </w:r>
      <w:r w:rsidRPr="009B211F">
        <w:rPr>
          <w:rFonts w:ascii="Segoe UI Symbol" w:hAnsi="Segoe UI Symbol" w:cs="Segoe UI Symbol"/>
        </w:rPr>
        <w:t>➜</w:t>
      </w:r>
      <w:r w:rsidRPr="009B211F">
        <w:t xml:space="preserve"> Danh s</w:t>
      </w:r>
      <w:r w:rsidRPr="009B211F">
        <w:rPr>
          <w:rFonts w:cs="Times New Roman"/>
        </w:rPr>
        <w:t>á</w:t>
      </w:r>
      <w:r w:rsidRPr="009B211F">
        <w:t xml:space="preserve">ch </w:t>
      </w:r>
      <w:r w:rsidRPr="009B211F">
        <w:rPr>
          <w:rFonts w:cs="Times New Roman"/>
        </w:rPr>
        <w:t>đơ</w:t>
      </w:r>
      <w:r w:rsidRPr="009B211F">
        <w:t>n h</w:t>
      </w:r>
      <w:r w:rsidRPr="009B211F">
        <w:rPr>
          <w:rFonts w:cs="Times New Roman"/>
        </w:rPr>
        <w:t>à</w:t>
      </w:r>
      <w:r w:rsidRPr="009B211F">
        <w:t>ng, trạng thái, chức năng cập nhật hoặc xóa.</w:t>
      </w:r>
    </w:p>
    <w:p w14:paraId="72348C9E" w14:textId="77777777" w:rsidR="00316955" w:rsidRPr="009B211F" w:rsidRDefault="00316955" w:rsidP="00316955">
      <w:pPr>
        <w:pStyle w:val="ListParagraph"/>
        <w:numPr>
          <w:ilvl w:val="0"/>
          <w:numId w:val="26"/>
        </w:numPr>
      </w:pPr>
      <w:r w:rsidRPr="00BC2713">
        <w:t>5.5. Màn hình thống kê doanh thu (Manager)</w:t>
      </w:r>
      <w:r w:rsidRPr="009B211F">
        <w:br/>
      </w:r>
      <w:r w:rsidRPr="009B211F">
        <w:rPr>
          <w:rFonts w:ascii="Segoe UI Symbol" w:hAnsi="Segoe UI Symbol" w:cs="Segoe UI Symbol"/>
        </w:rPr>
        <w:t>➜</w:t>
      </w:r>
      <w:r w:rsidRPr="009B211F">
        <w:t xml:space="preserve"> Biểu đồ và bảng tổng hợp doanh thu theo ngày/tháng.</w:t>
      </w:r>
    </w:p>
    <w:p w14:paraId="65036BB4" w14:textId="77777777" w:rsidR="00316955" w:rsidRPr="009B211F" w:rsidRDefault="00F3309D" w:rsidP="00316955">
      <w:pPr>
        <w:pStyle w:val="ListParagraph"/>
      </w:pPr>
      <w:ins w:id="3" w:author="Administrator" w:date="2025-10-23T23:03:00Z">
        <w:r>
          <w:rPr>
            <w:noProof/>
          </w:rPr>
          <w:pict w14:anchorId="0860D2B0">
            <v:rect id="_x0000_i1027" alt="" style="width:417.45pt;height:.05pt;mso-width-percent:0;mso-height-percent:0;mso-width-percent:0;mso-height-percent:0" o:hrpct="892" o:hralign="center" o:hrstd="t" o:hr="t" fillcolor="#a0a0a0" stroked="f"/>
          </w:pict>
        </w:r>
      </w:ins>
    </w:p>
    <w:p w14:paraId="4F47BE38" w14:textId="77777777" w:rsidR="00316955" w:rsidRPr="00BC2713" w:rsidRDefault="00316955" w:rsidP="00316955">
      <w:pPr>
        <w:pStyle w:val="ListParagraph"/>
      </w:pPr>
      <w:r w:rsidRPr="00BC2713">
        <w:t>6. Ràng buộc hệ thống (System Constraints)</w:t>
      </w:r>
    </w:p>
    <w:p w14:paraId="0E593E6B" w14:textId="77777777" w:rsidR="00316955" w:rsidRPr="009B211F" w:rsidRDefault="00316955" w:rsidP="00316955">
      <w:pPr>
        <w:pStyle w:val="ListParagraph"/>
        <w:numPr>
          <w:ilvl w:val="0"/>
          <w:numId w:val="27"/>
        </w:numPr>
      </w:pPr>
      <w:r w:rsidRPr="00BC2713">
        <w:t>6.1. Phần cứng (Hardware Requirements)</w:t>
      </w:r>
      <w:r w:rsidRPr="009B211F">
        <w:br/>
      </w:r>
      <w:r w:rsidRPr="009B211F">
        <w:rPr>
          <w:rFonts w:ascii="Segoe UI Symbol" w:hAnsi="Segoe UI Symbol" w:cs="Segoe UI Symbol"/>
        </w:rPr>
        <w:t>➜</w:t>
      </w:r>
      <w:r w:rsidRPr="009B211F">
        <w:t xml:space="preserve"> Server tối thiểu: CPU 2 core, RAM 4GB, dung lượng 50GB.</w:t>
      </w:r>
    </w:p>
    <w:p w14:paraId="10BC3AB5" w14:textId="77777777" w:rsidR="00316955" w:rsidRPr="009B211F" w:rsidRDefault="00316955" w:rsidP="00316955">
      <w:pPr>
        <w:pStyle w:val="ListParagraph"/>
        <w:numPr>
          <w:ilvl w:val="0"/>
          <w:numId w:val="27"/>
        </w:numPr>
      </w:pPr>
      <w:r w:rsidRPr="00BC2713">
        <w:t>6.2. Phần mềm (Software Requirements)</w:t>
      </w:r>
      <w:r w:rsidRPr="009B211F">
        <w:br/>
      </w:r>
      <w:r w:rsidRPr="009B211F">
        <w:rPr>
          <w:rFonts w:ascii="Segoe UI Symbol" w:hAnsi="Segoe UI Symbol" w:cs="Segoe UI Symbol"/>
        </w:rPr>
        <w:t>➜</w:t>
      </w:r>
      <w:r w:rsidRPr="009B211F">
        <w:t xml:space="preserve"> Hệ điều hành: Windows hoặc Linux; CSDL: MySQL/SQL Server; Framework: Node.js, React hoặc .NET.</w:t>
      </w:r>
    </w:p>
    <w:p w14:paraId="2024EF33" w14:textId="77777777" w:rsidR="00316955" w:rsidRPr="009B211F" w:rsidRDefault="00316955" w:rsidP="00316955">
      <w:pPr>
        <w:pStyle w:val="ListParagraph"/>
        <w:numPr>
          <w:ilvl w:val="0"/>
          <w:numId w:val="27"/>
        </w:numPr>
      </w:pPr>
      <w:r w:rsidRPr="00BC2713">
        <w:t>6.3. Kết nối mạng (Network Requirements)</w:t>
      </w:r>
      <w:r w:rsidRPr="009B211F">
        <w:br/>
      </w:r>
      <w:r w:rsidRPr="009B211F">
        <w:rPr>
          <w:rFonts w:ascii="Segoe UI Symbol" w:hAnsi="Segoe UI Symbol" w:cs="Segoe UI Symbol"/>
        </w:rPr>
        <w:t>➜</w:t>
      </w:r>
      <w:r w:rsidRPr="009B211F">
        <w:t xml:space="preserve"> Cần đường truyền ổn định để xử lý đặt món và thanh toán theo thời gian thực.</w:t>
      </w:r>
    </w:p>
    <w:p w14:paraId="43F928E8" w14:textId="77777777" w:rsidR="00316955" w:rsidRPr="009B211F" w:rsidRDefault="00F3309D" w:rsidP="00316955">
      <w:pPr>
        <w:pStyle w:val="ListParagraph"/>
      </w:pPr>
      <w:ins w:id="4" w:author="Administrator" w:date="2025-10-23T23:03:00Z">
        <w:r>
          <w:rPr>
            <w:noProof/>
          </w:rPr>
          <w:pict w14:anchorId="027759F3">
            <v:rect id="_x0000_i1026" alt="" style="width:417.45pt;height:.05pt;mso-width-percent:0;mso-height-percent:0;mso-width-percent:0;mso-height-percent:0" o:hrpct="892" o:hralign="center" o:hrstd="t" o:hr="t" fillcolor="#a0a0a0" stroked="f"/>
          </w:pict>
        </w:r>
      </w:ins>
    </w:p>
    <w:p w14:paraId="48A31AA8" w14:textId="77777777" w:rsidR="00316955" w:rsidRPr="00BC2713" w:rsidRDefault="00316955" w:rsidP="00316955">
      <w:pPr>
        <w:pStyle w:val="ListParagraph"/>
      </w:pPr>
      <w:r w:rsidRPr="00BC2713">
        <w:lastRenderedPageBreak/>
        <w:t>7. Sơ đồ và mô hình hệ thống (System Models)</w:t>
      </w:r>
    </w:p>
    <w:p w14:paraId="344278B9" w14:textId="77777777" w:rsidR="00316955" w:rsidRPr="009B211F" w:rsidRDefault="00316955" w:rsidP="00316955">
      <w:pPr>
        <w:pStyle w:val="ListParagraph"/>
        <w:numPr>
          <w:ilvl w:val="0"/>
          <w:numId w:val="28"/>
        </w:numPr>
      </w:pPr>
      <w:r w:rsidRPr="00BC2713">
        <w:t>7.1. Use Case Diagram</w:t>
      </w:r>
      <w:r w:rsidRPr="009B211F">
        <w:br/>
      </w:r>
      <w:r w:rsidRPr="009B211F">
        <w:rPr>
          <w:rFonts w:ascii="Segoe UI Symbol" w:hAnsi="Segoe UI Symbol" w:cs="Segoe UI Symbol"/>
        </w:rPr>
        <w:t>➜</w:t>
      </w:r>
      <w:r w:rsidRPr="009B211F">
        <w:t xml:space="preserve"> Minh họa các chức năng chính và vai trò người dùng (khách hàng, nhân viên, quản lý).</w:t>
      </w:r>
    </w:p>
    <w:p w14:paraId="751E14F0" w14:textId="77777777" w:rsidR="00316955" w:rsidRPr="009B211F" w:rsidRDefault="00316955" w:rsidP="00316955">
      <w:pPr>
        <w:pStyle w:val="ListParagraph"/>
        <w:numPr>
          <w:ilvl w:val="0"/>
          <w:numId w:val="28"/>
        </w:numPr>
      </w:pPr>
      <w:r w:rsidRPr="00BC2713">
        <w:t>7.2. ERD (Entity Relationship Diagram)</w:t>
      </w:r>
      <w:r w:rsidRPr="009B211F">
        <w:br/>
      </w:r>
      <w:r w:rsidRPr="009B211F">
        <w:rPr>
          <w:rFonts w:ascii="Segoe UI Symbol" w:hAnsi="Segoe UI Symbol" w:cs="Segoe UI Symbol"/>
        </w:rPr>
        <w:t>➜</w:t>
      </w:r>
      <w:r w:rsidRPr="009B211F">
        <w:t xml:space="preserve"> M</w:t>
      </w:r>
      <w:r w:rsidRPr="009B211F">
        <w:rPr>
          <w:rFonts w:cs="Times New Roman"/>
        </w:rPr>
        <w:t>ô</w:t>
      </w:r>
      <w:r w:rsidRPr="009B211F">
        <w:t xml:space="preserve"> h</w:t>
      </w:r>
      <w:r w:rsidRPr="009B211F">
        <w:rPr>
          <w:rFonts w:cs="Times New Roman"/>
        </w:rPr>
        <w:t>ì</w:t>
      </w:r>
      <w:r w:rsidRPr="009B211F">
        <w:t>nh dữ liệu gồm các bảng: User, Menu, Order, OrderDetail, Payment.</w:t>
      </w:r>
    </w:p>
    <w:p w14:paraId="1E16432F" w14:textId="77777777" w:rsidR="00316955" w:rsidRPr="009B211F" w:rsidRDefault="00316955" w:rsidP="00316955">
      <w:pPr>
        <w:pStyle w:val="ListParagraph"/>
        <w:numPr>
          <w:ilvl w:val="0"/>
          <w:numId w:val="28"/>
        </w:numPr>
      </w:pPr>
      <w:r w:rsidRPr="00BC2713">
        <w:t>7.3. Sequence Diagram</w:t>
      </w:r>
      <w:r w:rsidRPr="009B211F">
        <w:br/>
      </w:r>
      <w:r w:rsidRPr="009B211F">
        <w:rPr>
          <w:rFonts w:ascii="Segoe UI Symbol" w:hAnsi="Segoe UI Symbol" w:cs="Segoe UI Symbol"/>
        </w:rPr>
        <w:t>➜</w:t>
      </w:r>
      <w:r w:rsidRPr="009B211F">
        <w:t xml:space="preserve"> Minh họa quy trình đặt món từ khi khách chọn món đến khi đơn hàng được xác nhận và thanh toán.</w:t>
      </w:r>
    </w:p>
    <w:p w14:paraId="571C2FA0" w14:textId="77777777" w:rsidR="00316955" w:rsidRPr="009B211F" w:rsidRDefault="00F3309D" w:rsidP="00316955">
      <w:pPr>
        <w:pStyle w:val="ListParagraph"/>
      </w:pPr>
      <w:ins w:id="5" w:author="Administrator" w:date="2025-10-23T23:03:00Z">
        <w:r>
          <w:rPr>
            <w:noProof/>
          </w:rPr>
          <w:pict w14:anchorId="3B76B3BE">
            <v:rect id="_x0000_i1025" alt="" style="width:417.45pt;height:.05pt;mso-width-percent:0;mso-height-percent:0;mso-width-percent:0;mso-height-percent:0" o:hrpct="892" o:hralign="center" o:hrstd="t" o:hr="t" fillcolor="#a0a0a0" stroked="f"/>
          </w:pict>
        </w:r>
      </w:ins>
    </w:p>
    <w:p w14:paraId="6F5BE6E3" w14:textId="77777777" w:rsidR="00316955" w:rsidRPr="00BC2713" w:rsidRDefault="00316955" w:rsidP="00316955">
      <w:pPr>
        <w:pStyle w:val="ListParagraph"/>
      </w:pPr>
      <w:r w:rsidRPr="00BC2713">
        <w:t>8. Phụ lục (Appendices)</w:t>
      </w:r>
    </w:p>
    <w:p w14:paraId="33B58388" w14:textId="77777777" w:rsidR="00316955" w:rsidRPr="009B211F" w:rsidRDefault="00316955" w:rsidP="00316955">
      <w:pPr>
        <w:pStyle w:val="ListParagraph"/>
        <w:numPr>
          <w:ilvl w:val="0"/>
          <w:numId w:val="29"/>
        </w:numPr>
      </w:pPr>
      <w:r w:rsidRPr="00BC2713">
        <w:t>8.1. Thuật ngữ bổ sung (Glossary)</w:t>
      </w:r>
      <w:r w:rsidRPr="009B211F">
        <w:br/>
      </w:r>
      <w:r w:rsidRPr="009B211F">
        <w:rPr>
          <w:rFonts w:ascii="Segoe UI Symbol" w:hAnsi="Segoe UI Symbol" w:cs="Segoe UI Symbol"/>
        </w:rPr>
        <w:t>➜</w:t>
      </w:r>
      <w:r w:rsidRPr="009B211F">
        <w:t xml:space="preserve"> Giải thích các khái niệm kỹ thuật dùng trong hệ thống.</w:t>
      </w:r>
    </w:p>
    <w:p w14:paraId="5583D5FE" w14:textId="77777777" w:rsidR="00316955" w:rsidRPr="009B211F" w:rsidRDefault="00316955" w:rsidP="00316955">
      <w:pPr>
        <w:pStyle w:val="ListParagraph"/>
        <w:numPr>
          <w:ilvl w:val="0"/>
          <w:numId w:val="29"/>
        </w:numPr>
      </w:pPr>
      <w:r w:rsidRPr="00BC2713">
        <w:t>8.2. Test Cases mẫu</w:t>
      </w:r>
      <w:r w:rsidRPr="009B211F">
        <w:br/>
      </w:r>
      <w:r w:rsidRPr="009B211F">
        <w:rPr>
          <w:rFonts w:ascii="Segoe UI Symbol" w:hAnsi="Segoe UI Symbol" w:cs="Segoe UI Symbol"/>
        </w:rPr>
        <w:t>➜</w:t>
      </w:r>
      <w:r w:rsidRPr="009B211F">
        <w:t xml:space="preserve"> Liệt kê các tình huống kiểm thử: đăng nhập, đặt món, thanh toán, cập nhật menu.</w:t>
      </w:r>
    </w:p>
    <w:p w14:paraId="3DB54618" w14:textId="77777777" w:rsidR="00316955" w:rsidRDefault="00316955" w:rsidP="00316955">
      <w:pPr>
        <w:pStyle w:val="ListParagraph"/>
        <w:numPr>
          <w:ilvl w:val="0"/>
          <w:numId w:val="29"/>
        </w:numPr>
      </w:pPr>
      <w:r w:rsidRPr="00BC2713">
        <w:t>8.3. Giao diện minh họa (Wireframes)</w:t>
      </w:r>
      <w:r w:rsidRPr="009B211F">
        <w:br/>
      </w:r>
      <w:r w:rsidRPr="009B211F">
        <w:rPr>
          <w:rFonts w:ascii="Segoe UI Symbol" w:hAnsi="Segoe UI Symbol" w:cs="Segoe UI Symbol"/>
        </w:rPr>
        <w:t>➜</w:t>
      </w:r>
      <w:r w:rsidRPr="009B211F">
        <w:t xml:space="preserve"> Hình phác thảo màn hình chính: menu, giỏ hàng, trang quản lý đơn hàng.</w:t>
      </w:r>
    </w:p>
    <w:p w14:paraId="6E4ED1DF" w14:textId="0B8B3E29" w:rsidR="00316955" w:rsidRDefault="00C10764" w:rsidP="00316955">
      <w:pPr>
        <w:rPr>
          <w:b/>
          <w:bCs/>
          <w:sz w:val="32"/>
          <w:szCs w:val="32"/>
        </w:rPr>
      </w:pPr>
      <w:r>
        <w:rPr>
          <w:b/>
          <w:bCs/>
          <w:sz w:val="32"/>
          <w:szCs w:val="32"/>
        </w:rPr>
        <w:t>Ex 09 :</w:t>
      </w:r>
      <w:r w:rsidR="00316955" w:rsidRPr="00BC2713">
        <w:rPr>
          <w:b/>
          <w:bCs/>
          <w:sz w:val="32"/>
          <w:szCs w:val="32"/>
        </w:rPr>
        <w:t> Tư vấn phân tích ban đầu</w:t>
      </w:r>
    </w:p>
    <w:p w14:paraId="60D638F8" w14:textId="77777777" w:rsidR="00316955" w:rsidRPr="00BC2713" w:rsidRDefault="00316955" w:rsidP="00316955">
      <w:pPr>
        <w:rPr>
          <w:sz w:val="28"/>
          <w:szCs w:val="28"/>
        </w:rPr>
      </w:pPr>
      <w:r w:rsidRPr="00BC2713">
        <w:rPr>
          <w:sz w:val="28"/>
          <w:szCs w:val="28"/>
        </w:rPr>
        <w:t>Một công ty muốn xây hệ thống quản lý tuyển dụng</w:t>
      </w:r>
    </w:p>
    <w:p w14:paraId="15545D96" w14:textId="77777777" w:rsidR="00316955" w:rsidRDefault="00316955" w:rsidP="00316955"/>
    <w:p w14:paraId="6096EEA6" w14:textId="77777777" w:rsidR="00316955" w:rsidRDefault="00316955" w:rsidP="00316955">
      <w:pPr>
        <w:pStyle w:val="ListParagraph"/>
        <w:numPr>
          <w:ilvl w:val="0"/>
          <w:numId w:val="30"/>
        </w:numPr>
      </w:pPr>
      <w:r>
        <w:t>Các yếu tố mổi trường hệ thống</w:t>
      </w:r>
    </w:p>
    <w:p w14:paraId="194E4820" w14:textId="77777777" w:rsidR="00316955" w:rsidRDefault="00316955" w:rsidP="006E4408">
      <w:pPr>
        <w:pStyle w:val="ListParagraph"/>
        <w:numPr>
          <w:ilvl w:val="0"/>
          <w:numId w:val="5"/>
        </w:numPr>
        <w:ind w:left="1080"/>
      </w:pPr>
      <w:r>
        <w:t xml:space="preserve">Môi trường bên trong : </w:t>
      </w:r>
    </w:p>
    <w:p w14:paraId="6B31A3BA" w14:textId="77777777" w:rsidR="00316955" w:rsidRDefault="00316955" w:rsidP="006E4408">
      <w:pPr>
        <w:pStyle w:val="ListParagraph"/>
        <w:numPr>
          <w:ilvl w:val="0"/>
          <w:numId w:val="29"/>
        </w:numPr>
        <w:tabs>
          <w:tab w:val="clear" w:pos="720"/>
          <w:tab w:val="num" w:pos="1080"/>
        </w:tabs>
        <w:ind w:left="1080"/>
      </w:pPr>
      <w:r>
        <w:t>Giám đốc cty : danh sách nhân sự , quản lý cấp cao, nhân sự chờ phỏng vấn</w:t>
      </w:r>
    </w:p>
    <w:p w14:paraId="6A6307EF" w14:textId="77777777" w:rsidR="00316955" w:rsidRDefault="00316955" w:rsidP="006E4408">
      <w:pPr>
        <w:pStyle w:val="ListParagraph"/>
        <w:numPr>
          <w:ilvl w:val="0"/>
          <w:numId w:val="29"/>
        </w:numPr>
        <w:tabs>
          <w:tab w:val="clear" w:pos="720"/>
          <w:tab w:val="num" w:pos="1080"/>
        </w:tabs>
        <w:ind w:left="1080"/>
      </w:pPr>
      <w:r>
        <w:t>Quản lý nhân sự : thông tin nhân viên , bộ phân phân công</w:t>
      </w:r>
    </w:p>
    <w:p w14:paraId="74345548" w14:textId="77777777" w:rsidR="00316955" w:rsidRDefault="00316955" w:rsidP="006E4408">
      <w:pPr>
        <w:pStyle w:val="ListParagraph"/>
        <w:numPr>
          <w:ilvl w:val="0"/>
          <w:numId w:val="29"/>
        </w:numPr>
        <w:tabs>
          <w:tab w:val="clear" w:pos="720"/>
          <w:tab w:val="num" w:pos="1080"/>
        </w:tabs>
        <w:ind w:left="1080"/>
      </w:pPr>
      <w:r>
        <w:t>Quản lý tuyển dụng : thông tin ứng viên đăng kí , năng lực</w:t>
      </w:r>
    </w:p>
    <w:p w14:paraId="16B895DB" w14:textId="77777777" w:rsidR="00316955" w:rsidRDefault="00316955" w:rsidP="006E4408">
      <w:pPr>
        <w:pStyle w:val="ListParagraph"/>
        <w:numPr>
          <w:ilvl w:val="0"/>
          <w:numId w:val="29"/>
        </w:numPr>
        <w:tabs>
          <w:tab w:val="clear" w:pos="720"/>
          <w:tab w:val="num" w:pos="1080"/>
        </w:tabs>
        <w:ind w:left="1080"/>
      </w:pPr>
      <w:r>
        <w:t xml:space="preserve">Đội ngũ lập trình : thiết kế hệ thống quản lý nhân sự và trang tuyển dụng nhân sự </w:t>
      </w:r>
    </w:p>
    <w:p w14:paraId="4259BF36" w14:textId="77777777" w:rsidR="00316955" w:rsidRDefault="00316955" w:rsidP="006E4408">
      <w:pPr>
        <w:pStyle w:val="ListParagraph"/>
        <w:numPr>
          <w:ilvl w:val="0"/>
          <w:numId w:val="29"/>
        </w:numPr>
        <w:tabs>
          <w:tab w:val="clear" w:pos="720"/>
          <w:tab w:val="num" w:pos="1080"/>
        </w:tabs>
        <w:ind w:left="1080"/>
      </w:pPr>
      <w:r>
        <w:t>Ứng viên : thông tin công ty đăng kí, đãi ngộ và trách nhiệm , vị trí cho công việc đó</w:t>
      </w:r>
    </w:p>
    <w:p w14:paraId="08094D7E" w14:textId="77777777" w:rsidR="00316955" w:rsidRDefault="00316955" w:rsidP="006E4408">
      <w:pPr>
        <w:pStyle w:val="ListParagraph"/>
        <w:numPr>
          <w:ilvl w:val="0"/>
          <w:numId w:val="29"/>
        </w:numPr>
        <w:tabs>
          <w:tab w:val="clear" w:pos="720"/>
          <w:tab w:val="num" w:pos="1080"/>
        </w:tabs>
        <w:ind w:left="1080"/>
      </w:pPr>
      <w:r>
        <w:t>CSKH : thông tin công ty , đãi ngộ , thông tin về người đăng kí</w:t>
      </w:r>
    </w:p>
    <w:p w14:paraId="67EE8A33" w14:textId="77777777" w:rsidR="00316955" w:rsidRDefault="00316955" w:rsidP="006E4408">
      <w:pPr>
        <w:pStyle w:val="ListParagraph"/>
        <w:numPr>
          <w:ilvl w:val="0"/>
          <w:numId w:val="5"/>
        </w:numPr>
        <w:ind w:left="1080"/>
      </w:pPr>
      <w:r>
        <w:t xml:space="preserve">Môi trường bên ngoài : </w:t>
      </w:r>
    </w:p>
    <w:p w14:paraId="4538C5E8" w14:textId="77777777" w:rsidR="00316955" w:rsidRDefault="00316955" w:rsidP="006E4408">
      <w:pPr>
        <w:pStyle w:val="ListParagraph"/>
        <w:numPr>
          <w:ilvl w:val="0"/>
          <w:numId w:val="29"/>
        </w:numPr>
        <w:tabs>
          <w:tab w:val="clear" w:pos="720"/>
          <w:tab w:val="num" w:pos="1080"/>
        </w:tabs>
        <w:ind w:left="1080"/>
      </w:pPr>
      <w:r>
        <w:t>Đối thủ cạnh trang : các công ty tuyển dụng khác với nhiều chính sách thu hút hơn…</w:t>
      </w:r>
    </w:p>
    <w:p w14:paraId="2E0D2708" w14:textId="77777777" w:rsidR="00316955" w:rsidRDefault="00316955" w:rsidP="006E4408">
      <w:pPr>
        <w:pStyle w:val="ListParagraph"/>
        <w:numPr>
          <w:ilvl w:val="0"/>
          <w:numId w:val="29"/>
        </w:numPr>
        <w:tabs>
          <w:tab w:val="clear" w:pos="720"/>
          <w:tab w:val="num" w:pos="1080"/>
        </w:tabs>
        <w:ind w:left="1080"/>
      </w:pPr>
      <w:r>
        <w:t>Quy định và chính sách của pháp luật : các chính sách tuyển dụng người lao động , luật an toàn lao động, bảo hiểm cho người lao động</w:t>
      </w:r>
    </w:p>
    <w:p w14:paraId="499F17E7" w14:textId="77777777" w:rsidR="00316955" w:rsidRDefault="00316955" w:rsidP="00316955">
      <w:pPr>
        <w:pStyle w:val="ListParagraph"/>
        <w:numPr>
          <w:ilvl w:val="0"/>
          <w:numId w:val="30"/>
        </w:numPr>
      </w:pPr>
      <w:r>
        <w:t>Phân tích Stakeholders</w:t>
      </w:r>
    </w:p>
    <w:p w14:paraId="7764C305" w14:textId="77777777" w:rsidR="00316955" w:rsidRDefault="00316955" w:rsidP="006E4408">
      <w:pPr>
        <w:pStyle w:val="ListParagraph"/>
        <w:numPr>
          <w:ilvl w:val="1"/>
          <w:numId w:val="5"/>
        </w:numPr>
      </w:pPr>
      <w:r>
        <w:t>GIám đốc : xem danh sách và thông tin chi tiết của nhân viên , danh sách các quản lý của từng bộ phận</w:t>
      </w:r>
    </w:p>
    <w:p w14:paraId="6F9A894E" w14:textId="77777777" w:rsidR="00316955" w:rsidRDefault="00316955" w:rsidP="006E4408">
      <w:pPr>
        <w:pStyle w:val="ListParagraph"/>
        <w:numPr>
          <w:ilvl w:val="1"/>
          <w:numId w:val="5"/>
        </w:numPr>
      </w:pPr>
      <w:r>
        <w:t>Quản lý nhân sự : thông tin nhân viên , danh sách nhân sự của từng khu vực</w:t>
      </w:r>
    </w:p>
    <w:p w14:paraId="16926428" w14:textId="77777777" w:rsidR="00316955" w:rsidRPr="0087360F" w:rsidRDefault="00316955" w:rsidP="006E4408">
      <w:pPr>
        <w:pStyle w:val="ListParagraph"/>
        <w:numPr>
          <w:ilvl w:val="1"/>
          <w:numId w:val="5"/>
        </w:numPr>
      </w:pPr>
      <w:r>
        <w:t>ứng viên  : thông tin nhà tuyển dụng , đãi ngộ và vị trí công tác</w:t>
      </w:r>
    </w:p>
    <w:p w14:paraId="09191EE3" w14:textId="77777777" w:rsidR="00316955" w:rsidRDefault="00316955" w:rsidP="00316955">
      <w:pPr>
        <w:pStyle w:val="ListParagraph"/>
        <w:numPr>
          <w:ilvl w:val="0"/>
          <w:numId w:val="30"/>
        </w:numPr>
      </w:pPr>
      <w:r>
        <w:t>Các nguồn yêu cầu</w:t>
      </w:r>
    </w:p>
    <w:p w14:paraId="23C2A177" w14:textId="77777777" w:rsidR="00316955" w:rsidRPr="009B2DE4" w:rsidRDefault="00316955" w:rsidP="006E4408">
      <w:pPr>
        <w:pStyle w:val="NormalWeb"/>
        <w:numPr>
          <w:ilvl w:val="1"/>
          <w:numId w:val="5"/>
        </w:numPr>
      </w:pPr>
      <w:r w:rsidRPr="00BC2713">
        <w:rPr>
          <w:rStyle w:val="Strong"/>
          <w:rFonts w:eastAsiaTheme="majorEastAsia"/>
        </w:rPr>
        <w:t>Phỏng vấn</w:t>
      </w:r>
      <w:r w:rsidRPr="009B2DE4">
        <w:t xml:space="preserve"> đại diện các bên liên quan (HR, Trưởng bộ phận, IT).</w:t>
      </w:r>
    </w:p>
    <w:p w14:paraId="7CB91224" w14:textId="77777777" w:rsidR="00316955" w:rsidRPr="009B2DE4" w:rsidRDefault="00316955" w:rsidP="006E4408">
      <w:pPr>
        <w:pStyle w:val="NormalWeb"/>
        <w:numPr>
          <w:ilvl w:val="1"/>
          <w:numId w:val="5"/>
        </w:numPr>
      </w:pPr>
      <w:r w:rsidRPr="009B2DE4">
        <w:lastRenderedPageBreak/>
        <w:t xml:space="preserve"> </w:t>
      </w:r>
      <w:r w:rsidRPr="00BC2713">
        <w:rPr>
          <w:rStyle w:val="Strong"/>
          <w:rFonts w:eastAsiaTheme="majorEastAsia"/>
        </w:rPr>
        <w:t>Quan sát</w:t>
      </w:r>
      <w:r w:rsidRPr="009B2DE4">
        <w:t xml:space="preserve"> quy trình tuyển dụng hiện tại (Excel, email, Google Form).</w:t>
      </w:r>
    </w:p>
    <w:p w14:paraId="62F9ECF5" w14:textId="77777777" w:rsidR="00316955" w:rsidRPr="009B2DE4" w:rsidRDefault="00316955" w:rsidP="006E4408">
      <w:pPr>
        <w:pStyle w:val="NormalWeb"/>
        <w:numPr>
          <w:ilvl w:val="1"/>
          <w:numId w:val="5"/>
        </w:numPr>
      </w:pPr>
      <w:r w:rsidRPr="00BC2713">
        <w:rPr>
          <w:rStyle w:val="Strong"/>
          <w:rFonts w:eastAsiaTheme="majorEastAsia"/>
        </w:rPr>
        <w:t>Tài liệu nội bộ</w:t>
      </w:r>
      <w:r w:rsidRPr="009B2DE4">
        <w:t>: Mẫu biểu, quy trình tuyển dụng hiện hành.</w:t>
      </w:r>
    </w:p>
    <w:p w14:paraId="290452D7" w14:textId="77777777" w:rsidR="00316955" w:rsidRPr="009B2DE4" w:rsidRDefault="00316955" w:rsidP="006E4408">
      <w:pPr>
        <w:pStyle w:val="NormalWeb"/>
        <w:numPr>
          <w:ilvl w:val="1"/>
          <w:numId w:val="5"/>
        </w:numPr>
      </w:pPr>
      <w:r w:rsidRPr="009B2DE4">
        <w:t xml:space="preserve"> </w:t>
      </w:r>
      <w:r w:rsidRPr="00BC2713">
        <w:rPr>
          <w:rStyle w:val="Strong"/>
          <w:rFonts w:eastAsiaTheme="majorEastAsia"/>
        </w:rPr>
        <w:t>Khảo sát ngư</w:t>
      </w:r>
      <w:r>
        <w:rPr>
          <w:rStyle w:val="Strong"/>
          <w:rFonts w:eastAsiaTheme="majorEastAsia"/>
        </w:rPr>
        <w:t xml:space="preserve">  </w:t>
      </w:r>
      <w:r w:rsidRPr="00BC2713">
        <w:rPr>
          <w:rStyle w:val="Strong"/>
          <w:rFonts w:eastAsiaTheme="majorEastAsia"/>
        </w:rPr>
        <w:t>ời dùng</w:t>
      </w:r>
      <w:r w:rsidRPr="009B2DE4">
        <w:t>: Ứng viên và nhân viên HR về trải nghiệm sử dụng.</w:t>
      </w:r>
    </w:p>
    <w:p w14:paraId="25EAC1CC" w14:textId="77777777" w:rsidR="00316955" w:rsidRPr="009B2DE4" w:rsidRDefault="00316955" w:rsidP="006E4408">
      <w:pPr>
        <w:pStyle w:val="NormalWeb"/>
        <w:numPr>
          <w:ilvl w:val="1"/>
          <w:numId w:val="5"/>
        </w:numPr>
      </w:pPr>
      <w:r w:rsidRPr="00BC2713">
        <w:rPr>
          <w:rStyle w:val="Strong"/>
          <w:rFonts w:eastAsiaTheme="majorEastAsia"/>
        </w:rPr>
        <w:t>Các yêu cầu từ Ban Giám đốc</w:t>
      </w:r>
      <w:r w:rsidRPr="009B2DE4">
        <w:t>: tiêu chí đánh giá hiệu quả tuyển dụng.</w:t>
      </w:r>
    </w:p>
    <w:p w14:paraId="3A1971B9" w14:textId="77777777" w:rsidR="00316955" w:rsidRDefault="00316955" w:rsidP="00316955">
      <w:pPr>
        <w:ind w:left="360"/>
      </w:pPr>
    </w:p>
    <w:p w14:paraId="7D2C8C09" w14:textId="77777777" w:rsidR="00316955" w:rsidRDefault="00316955" w:rsidP="00316955">
      <w:pPr>
        <w:pStyle w:val="ListParagraph"/>
        <w:numPr>
          <w:ilvl w:val="0"/>
          <w:numId w:val="30"/>
        </w:numPr>
      </w:pPr>
      <w:r>
        <w:t>Một số yêu cầu chức năng và phi chức năng</w:t>
      </w:r>
    </w:p>
    <w:p w14:paraId="31054090" w14:textId="77777777" w:rsidR="00316955" w:rsidRDefault="00316955" w:rsidP="00316955">
      <w:pPr>
        <w:pStyle w:val="ListParagraph"/>
      </w:pPr>
      <w:r>
        <w:t>Yêu cầu chức năng</w:t>
      </w:r>
    </w:p>
    <w:tbl>
      <w:tblPr>
        <w:tblStyle w:val="TableGrid"/>
        <w:tblW w:w="0" w:type="auto"/>
        <w:tblInd w:w="720" w:type="dxa"/>
        <w:tblLook w:val="04A0" w:firstRow="1" w:lastRow="0" w:firstColumn="1" w:lastColumn="0" w:noHBand="0" w:noVBand="1"/>
      </w:tblPr>
      <w:tblGrid>
        <w:gridCol w:w="4134"/>
        <w:gridCol w:w="4208"/>
      </w:tblGrid>
      <w:tr w:rsidR="00316955" w14:paraId="722D96DC" w14:textId="77777777" w:rsidTr="00BC2713">
        <w:tc>
          <w:tcPr>
            <w:tcW w:w="4531" w:type="dxa"/>
          </w:tcPr>
          <w:p w14:paraId="318AA191" w14:textId="77777777" w:rsidR="00316955" w:rsidRDefault="00316955" w:rsidP="00BC2713">
            <w:pPr>
              <w:pStyle w:val="ListParagraph"/>
              <w:ind w:left="0"/>
            </w:pPr>
            <w:r>
              <w:t>Mã</w:t>
            </w:r>
          </w:p>
        </w:tc>
        <w:tc>
          <w:tcPr>
            <w:tcW w:w="4531" w:type="dxa"/>
          </w:tcPr>
          <w:p w14:paraId="2E64F591" w14:textId="77777777" w:rsidR="00316955" w:rsidRDefault="00316955" w:rsidP="00BC2713">
            <w:pPr>
              <w:pStyle w:val="ListParagraph"/>
              <w:ind w:left="0"/>
            </w:pPr>
            <w:r>
              <w:t>Yêu cầu chức năng</w:t>
            </w:r>
          </w:p>
        </w:tc>
      </w:tr>
      <w:tr w:rsidR="00316955" w14:paraId="5509EAD4" w14:textId="77777777" w:rsidTr="00BC2713">
        <w:tc>
          <w:tcPr>
            <w:tcW w:w="4531" w:type="dxa"/>
          </w:tcPr>
          <w:p w14:paraId="5A01784C" w14:textId="77777777" w:rsidR="00316955" w:rsidRDefault="00316955" w:rsidP="00BC2713">
            <w:pPr>
              <w:pStyle w:val="ListParagraph"/>
              <w:ind w:left="0"/>
            </w:pPr>
            <w:r>
              <w:t>FB1</w:t>
            </w:r>
          </w:p>
        </w:tc>
        <w:tc>
          <w:tcPr>
            <w:tcW w:w="4531" w:type="dxa"/>
          </w:tcPr>
          <w:p w14:paraId="0570D78D" w14:textId="77777777" w:rsidR="00316955" w:rsidRDefault="00316955" w:rsidP="00BC2713">
            <w:pPr>
              <w:pStyle w:val="ListParagraph"/>
              <w:ind w:left="0"/>
            </w:pPr>
            <w:r w:rsidRPr="00B9077E">
              <w:t>Quản lý tin tuyển dụng (tạo, sửa, ẩn/hiển thị</w:t>
            </w:r>
            <w:r>
              <w:t>)</w:t>
            </w:r>
          </w:p>
        </w:tc>
      </w:tr>
      <w:tr w:rsidR="00316955" w14:paraId="60CB64EA" w14:textId="77777777" w:rsidTr="00BC2713">
        <w:tc>
          <w:tcPr>
            <w:tcW w:w="4531" w:type="dxa"/>
          </w:tcPr>
          <w:p w14:paraId="7882A01A" w14:textId="77777777" w:rsidR="00316955" w:rsidRDefault="00316955" w:rsidP="00BC2713">
            <w:pPr>
              <w:pStyle w:val="ListParagraph"/>
              <w:ind w:left="0"/>
            </w:pPr>
            <w:r>
              <w:t>FB2</w:t>
            </w:r>
          </w:p>
        </w:tc>
        <w:tc>
          <w:tcPr>
            <w:tcW w:w="4531" w:type="dxa"/>
          </w:tcPr>
          <w:p w14:paraId="46450486" w14:textId="77777777" w:rsidR="00316955" w:rsidRDefault="00316955" w:rsidP="00BC2713">
            <w:pPr>
              <w:pStyle w:val="ListParagraph"/>
              <w:ind w:left="0"/>
            </w:pPr>
            <w:r w:rsidRPr="00B9077E">
              <w:t>Ứng viên nộp hồ sơ trực tuyến, tải CV.</w:t>
            </w:r>
          </w:p>
        </w:tc>
      </w:tr>
      <w:tr w:rsidR="00316955" w14:paraId="1853EE95" w14:textId="77777777" w:rsidTr="00BC2713">
        <w:tc>
          <w:tcPr>
            <w:tcW w:w="4531" w:type="dxa"/>
          </w:tcPr>
          <w:p w14:paraId="75EB55D9" w14:textId="77777777" w:rsidR="00316955" w:rsidRDefault="00316955" w:rsidP="00BC2713">
            <w:pPr>
              <w:pStyle w:val="ListParagraph"/>
              <w:ind w:left="0"/>
            </w:pPr>
            <w:r>
              <w:t>FB3</w:t>
            </w:r>
          </w:p>
        </w:tc>
        <w:tc>
          <w:tcPr>
            <w:tcW w:w="453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16955" w:rsidRPr="00B9077E" w14:paraId="784716C2" w14:textId="77777777" w:rsidTr="00BC2713">
              <w:trPr>
                <w:tblCellSpacing w:w="15" w:type="dxa"/>
              </w:trPr>
              <w:tc>
                <w:tcPr>
                  <w:tcW w:w="0" w:type="auto"/>
                  <w:vAlign w:val="center"/>
                  <w:hideMark/>
                </w:tcPr>
                <w:p w14:paraId="604954CD" w14:textId="77777777" w:rsidR="00316955" w:rsidRPr="00B9077E" w:rsidRDefault="00316955" w:rsidP="00BC2713">
                  <w:pPr>
                    <w:pStyle w:val="ListParagraph"/>
                  </w:pPr>
                </w:p>
              </w:tc>
            </w:tr>
          </w:tbl>
          <w:p w14:paraId="5A410BF5" w14:textId="77777777" w:rsidR="00316955" w:rsidRPr="00B9077E" w:rsidRDefault="00316955" w:rsidP="00BC2713">
            <w:pPr>
              <w:pStyle w:val="ListParagraph"/>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2"/>
            </w:tblGrid>
            <w:tr w:rsidR="00316955" w:rsidRPr="00B9077E" w14:paraId="70B90C60" w14:textId="77777777" w:rsidTr="00BC2713">
              <w:trPr>
                <w:tblCellSpacing w:w="15" w:type="dxa"/>
              </w:trPr>
              <w:tc>
                <w:tcPr>
                  <w:tcW w:w="0" w:type="auto"/>
                  <w:vAlign w:val="center"/>
                  <w:hideMark/>
                </w:tcPr>
                <w:p w14:paraId="0C749D09" w14:textId="77777777" w:rsidR="00316955" w:rsidRPr="00B9077E" w:rsidRDefault="00316955" w:rsidP="00BC2713">
                  <w:r w:rsidRPr="00B9077E">
                    <w:t>HR tiếp nhận và sàng lọc hồ sơ theo tiêu chí.</w:t>
                  </w:r>
                </w:p>
              </w:tc>
            </w:tr>
          </w:tbl>
          <w:p w14:paraId="061CC23A" w14:textId="77777777" w:rsidR="00316955" w:rsidRDefault="00316955" w:rsidP="00BC2713">
            <w:pPr>
              <w:pStyle w:val="ListParagraph"/>
              <w:ind w:left="0"/>
            </w:pPr>
          </w:p>
        </w:tc>
      </w:tr>
      <w:tr w:rsidR="00316955" w14:paraId="14DCFFBB" w14:textId="77777777" w:rsidTr="00BC2713">
        <w:tc>
          <w:tcPr>
            <w:tcW w:w="4531" w:type="dxa"/>
          </w:tcPr>
          <w:p w14:paraId="66F496DA" w14:textId="77777777" w:rsidR="00316955" w:rsidRDefault="00316955" w:rsidP="00BC2713">
            <w:pPr>
              <w:pStyle w:val="ListParagraph"/>
              <w:ind w:left="0"/>
            </w:pPr>
            <w:r>
              <w:t>FB4</w:t>
            </w:r>
          </w:p>
        </w:tc>
        <w:tc>
          <w:tcPr>
            <w:tcW w:w="4531" w:type="dxa"/>
          </w:tcPr>
          <w:p w14:paraId="504C2966" w14:textId="77777777" w:rsidR="00316955" w:rsidRDefault="00316955" w:rsidP="00BC2713">
            <w:pPr>
              <w:pStyle w:val="ListParagraph"/>
              <w:tabs>
                <w:tab w:val="left" w:pos="965"/>
              </w:tabs>
              <w:ind w:left="0"/>
            </w:pPr>
            <w:r w:rsidRPr="00B9077E">
              <w:t>Gửi thông báo phỏng vấn qua email/SMS.</w:t>
            </w:r>
          </w:p>
        </w:tc>
      </w:tr>
      <w:tr w:rsidR="00316955" w14:paraId="42EA24F9" w14:textId="77777777" w:rsidTr="00BC2713">
        <w:tc>
          <w:tcPr>
            <w:tcW w:w="4531" w:type="dxa"/>
          </w:tcPr>
          <w:p w14:paraId="7D4B5BF5" w14:textId="77777777" w:rsidR="00316955" w:rsidRDefault="00316955" w:rsidP="00BC2713">
            <w:pPr>
              <w:pStyle w:val="ListParagraph"/>
              <w:ind w:left="0"/>
            </w:pPr>
            <w:r>
              <w:t>FB5</w:t>
            </w:r>
          </w:p>
        </w:tc>
        <w:tc>
          <w:tcPr>
            <w:tcW w:w="4531" w:type="dxa"/>
          </w:tcPr>
          <w:p w14:paraId="4F13BA97" w14:textId="77777777" w:rsidR="00316955" w:rsidRPr="00B9077E" w:rsidRDefault="00316955" w:rsidP="00BC2713">
            <w:pPr>
              <w:pStyle w:val="ListParagraph"/>
              <w:tabs>
                <w:tab w:val="left" w:pos="965"/>
              </w:tabs>
              <w:ind w:left="0"/>
            </w:pPr>
            <w:r w:rsidRPr="00B9077E">
              <w:t>Xuất báo cáo thống kê (số lượng hồ sơ, trạng thái, chi phí).</w:t>
            </w:r>
          </w:p>
        </w:tc>
      </w:tr>
      <w:tr w:rsidR="00316955" w14:paraId="6F54DD92" w14:textId="77777777" w:rsidTr="00BC2713">
        <w:tc>
          <w:tcPr>
            <w:tcW w:w="4531" w:type="dxa"/>
          </w:tcPr>
          <w:p w14:paraId="2B993070" w14:textId="77777777" w:rsidR="00316955" w:rsidRDefault="00316955" w:rsidP="00BC2713">
            <w:pPr>
              <w:pStyle w:val="ListParagraph"/>
              <w:ind w:left="0"/>
            </w:pPr>
          </w:p>
          <w:p w14:paraId="2EE3F335" w14:textId="77777777" w:rsidR="00316955" w:rsidRDefault="00316955" w:rsidP="00BC2713">
            <w:pPr>
              <w:pStyle w:val="ListParagraph"/>
              <w:ind w:left="0"/>
            </w:pPr>
          </w:p>
        </w:tc>
        <w:tc>
          <w:tcPr>
            <w:tcW w:w="4531" w:type="dxa"/>
          </w:tcPr>
          <w:p w14:paraId="79F60CC5" w14:textId="77777777" w:rsidR="00316955" w:rsidRPr="00B9077E" w:rsidRDefault="00316955" w:rsidP="00BC2713">
            <w:pPr>
              <w:pStyle w:val="ListParagraph"/>
              <w:tabs>
                <w:tab w:val="left" w:pos="965"/>
              </w:tabs>
              <w:ind w:left="0"/>
            </w:pPr>
          </w:p>
        </w:tc>
      </w:tr>
    </w:tbl>
    <w:p w14:paraId="25C51B8F" w14:textId="77777777" w:rsidR="00316955" w:rsidRDefault="00316955" w:rsidP="00316955">
      <w:r>
        <w:t xml:space="preserve">           Yêu cầu phi chức năng </w:t>
      </w:r>
    </w:p>
    <w:p w14:paraId="15BEF79F" w14:textId="77777777" w:rsidR="00316955" w:rsidRDefault="00316955" w:rsidP="00316955">
      <w:r>
        <w:t xml:space="preserve">           </w:t>
      </w:r>
    </w:p>
    <w:tbl>
      <w:tblPr>
        <w:tblStyle w:val="TableGrid"/>
        <w:tblW w:w="0" w:type="auto"/>
        <w:tblLook w:val="04A0" w:firstRow="1" w:lastRow="0" w:firstColumn="1" w:lastColumn="0" w:noHBand="0" w:noVBand="1"/>
      </w:tblPr>
      <w:tblGrid>
        <w:gridCol w:w="4531"/>
        <w:gridCol w:w="4531"/>
      </w:tblGrid>
      <w:tr w:rsidR="00316955" w14:paraId="71322931" w14:textId="77777777" w:rsidTr="00BC2713">
        <w:tc>
          <w:tcPr>
            <w:tcW w:w="4531" w:type="dxa"/>
          </w:tcPr>
          <w:p w14:paraId="5A2E4ADA" w14:textId="77777777" w:rsidR="00316955" w:rsidRDefault="00316955" w:rsidP="00BC2713">
            <w:r>
              <w:t>Loại</w:t>
            </w:r>
          </w:p>
        </w:tc>
        <w:tc>
          <w:tcPr>
            <w:tcW w:w="4531" w:type="dxa"/>
          </w:tcPr>
          <w:p w14:paraId="3CFA80F6" w14:textId="77777777" w:rsidR="00316955" w:rsidRDefault="00316955" w:rsidP="00BC2713">
            <w:r>
              <w:t>Mô tả yêu cầu</w:t>
            </w:r>
          </w:p>
        </w:tc>
      </w:tr>
      <w:tr w:rsidR="00316955" w14:paraId="5B3D0196" w14:textId="77777777" w:rsidTr="00BC2713">
        <w:tc>
          <w:tcPr>
            <w:tcW w:w="4531" w:type="dxa"/>
          </w:tcPr>
          <w:p w14:paraId="2C63361C" w14:textId="77777777" w:rsidR="00316955" w:rsidRDefault="00316955" w:rsidP="00BC2713">
            <w:r w:rsidRPr="00B9077E">
              <w:t>Hiệu năng</w:t>
            </w:r>
          </w:p>
        </w:tc>
        <w:tc>
          <w:tcPr>
            <w:tcW w:w="4531" w:type="dxa"/>
          </w:tcPr>
          <w:p w14:paraId="751FAD01" w14:textId="77777777" w:rsidR="00316955" w:rsidRDefault="00316955" w:rsidP="00BC2713">
            <w:r w:rsidRPr="00B9077E">
              <w:t>Hệ thống xử lý tối thiểu 100 lượt ứng tuyển/giờ.</w:t>
            </w:r>
          </w:p>
        </w:tc>
      </w:tr>
      <w:tr w:rsidR="00316955" w14:paraId="0F96F6E9" w14:textId="77777777" w:rsidTr="00BC2713">
        <w:tc>
          <w:tcPr>
            <w:tcW w:w="4531" w:type="dxa"/>
          </w:tcPr>
          <w:p w14:paraId="4E72CBDB" w14:textId="77777777" w:rsidR="00316955" w:rsidRDefault="00316955" w:rsidP="00BC2713">
            <w:r w:rsidRPr="00B9077E">
              <w:t>Bảo mật</w:t>
            </w:r>
          </w:p>
        </w:tc>
        <w:tc>
          <w:tcPr>
            <w:tcW w:w="4531" w:type="dxa"/>
          </w:tcPr>
          <w:p w14:paraId="25036DC5" w14:textId="77777777" w:rsidR="00316955" w:rsidRDefault="00316955" w:rsidP="00BC2713">
            <w:r w:rsidRPr="00B9077E">
              <w:t>Phân quyền người dùng, mã hóa dữ liệu ứng viên.</w:t>
            </w:r>
          </w:p>
        </w:tc>
      </w:tr>
      <w:tr w:rsidR="00316955" w14:paraId="71F31193" w14:textId="77777777" w:rsidTr="00BC2713">
        <w:tc>
          <w:tcPr>
            <w:tcW w:w="4531" w:type="dxa"/>
          </w:tcPr>
          <w:p w14:paraId="2D8B020B" w14:textId="77777777" w:rsidR="00316955" w:rsidRDefault="00316955" w:rsidP="00BC2713">
            <w:r w:rsidRPr="00B9077E">
              <w:t>Dễ sử dụng</w:t>
            </w:r>
          </w:p>
        </w:tc>
        <w:tc>
          <w:tcPr>
            <w:tcW w:w="4531" w:type="dxa"/>
          </w:tcPr>
          <w:p w14:paraId="48DA18B7" w14:textId="77777777" w:rsidR="00316955" w:rsidRDefault="00316955" w:rsidP="00BC2713">
            <w:r w:rsidRPr="00B9077E">
              <w:t>Giao diện thân thiện, hỗ trợ trên cả PC và điện thoại.</w:t>
            </w:r>
          </w:p>
        </w:tc>
      </w:tr>
      <w:tr w:rsidR="00316955" w14:paraId="2BD1A72F" w14:textId="77777777" w:rsidTr="00BC2713">
        <w:tc>
          <w:tcPr>
            <w:tcW w:w="4531" w:type="dxa"/>
          </w:tcPr>
          <w:p w14:paraId="14F6203A" w14:textId="77777777" w:rsidR="00316955" w:rsidRDefault="00316955" w:rsidP="00BC2713">
            <w:r w:rsidRPr="00B9077E">
              <w:t>Mở rộng</w:t>
            </w:r>
          </w:p>
        </w:tc>
        <w:tc>
          <w:tcPr>
            <w:tcW w:w="4531" w:type="dxa"/>
          </w:tcPr>
          <w:p w14:paraId="413F133B" w14:textId="77777777" w:rsidR="00316955" w:rsidRDefault="00316955" w:rsidP="00BC2713">
            <w:r w:rsidRPr="00B9077E">
              <w:t>Có thể tích hợp với hệ thống ERP hoặc Email server.</w:t>
            </w:r>
          </w:p>
        </w:tc>
      </w:tr>
      <w:tr w:rsidR="00316955" w14:paraId="4A403D51" w14:textId="77777777" w:rsidTr="00BC2713">
        <w:tc>
          <w:tcPr>
            <w:tcW w:w="4531" w:type="dxa"/>
          </w:tcPr>
          <w:p w14:paraId="25078D5E" w14:textId="77777777" w:rsidR="00316955" w:rsidRDefault="00316955" w:rsidP="00BC2713">
            <w:r w:rsidRPr="00B9077E">
              <w:t>Sao lưu &amp; phục hồi</w:t>
            </w:r>
          </w:p>
        </w:tc>
        <w:tc>
          <w:tcPr>
            <w:tcW w:w="4531" w:type="dxa"/>
          </w:tcPr>
          <w:p w14:paraId="2DC71A14" w14:textId="77777777" w:rsidR="00316955" w:rsidRDefault="00316955" w:rsidP="00BC2713">
            <w:r w:rsidRPr="00B9077E">
              <w:t>Tự động sao lưu dữ liệu hàng ngày.</w:t>
            </w:r>
          </w:p>
        </w:tc>
      </w:tr>
    </w:tbl>
    <w:p w14:paraId="1D7D3447" w14:textId="77777777" w:rsidR="00316955" w:rsidRDefault="00316955" w:rsidP="00316955"/>
    <w:p w14:paraId="674B5830" w14:textId="77777777" w:rsidR="00316955" w:rsidRDefault="00316955" w:rsidP="00316955">
      <w:pPr>
        <w:pStyle w:val="ListParagraph"/>
        <w:numPr>
          <w:ilvl w:val="0"/>
          <w:numId w:val="30"/>
        </w:numPr>
      </w:pPr>
      <w:r>
        <w:t>Gợi ý cấu trúc tài liệu đặc tả theo yêu cầu</w:t>
      </w:r>
    </w:p>
    <w:p w14:paraId="508325D1" w14:textId="77777777" w:rsidR="00316955" w:rsidRPr="00B9077E" w:rsidRDefault="00316955" w:rsidP="00316955">
      <w:pPr>
        <w:pStyle w:val="NormalWeb"/>
        <w:numPr>
          <w:ilvl w:val="1"/>
          <w:numId w:val="31"/>
        </w:numPr>
      </w:pPr>
      <w:r w:rsidRPr="00BC2713">
        <w:rPr>
          <w:rStyle w:val="Strong"/>
          <w:rFonts w:eastAsiaTheme="majorEastAsia"/>
        </w:rPr>
        <w:t>Giới thiệu</w:t>
      </w:r>
    </w:p>
    <w:p w14:paraId="524EB0D8" w14:textId="77777777" w:rsidR="00316955" w:rsidRPr="00B9077E" w:rsidRDefault="00316955" w:rsidP="00316955">
      <w:pPr>
        <w:pStyle w:val="NormalWeb"/>
        <w:numPr>
          <w:ilvl w:val="1"/>
          <w:numId w:val="30"/>
        </w:numPr>
      </w:pPr>
      <w:r w:rsidRPr="00B9077E">
        <w:t>Mục đích</w:t>
      </w:r>
    </w:p>
    <w:p w14:paraId="2FE33A38" w14:textId="77777777" w:rsidR="00316955" w:rsidRPr="00B9077E" w:rsidRDefault="00316955" w:rsidP="00316955">
      <w:pPr>
        <w:pStyle w:val="NormalWeb"/>
        <w:numPr>
          <w:ilvl w:val="1"/>
          <w:numId w:val="30"/>
        </w:numPr>
      </w:pPr>
      <w:r w:rsidRPr="00B9077E">
        <w:t>Phạm vi hệ thống</w:t>
      </w:r>
    </w:p>
    <w:p w14:paraId="3B3D3176" w14:textId="77777777" w:rsidR="00316955" w:rsidRPr="00B9077E" w:rsidRDefault="00316955" w:rsidP="00316955">
      <w:pPr>
        <w:pStyle w:val="NormalWeb"/>
        <w:numPr>
          <w:ilvl w:val="1"/>
          <w:numId w:val="30"/>
        </w:numPr>
      </w:pPr>
      <w:r w:rsidRPr="00B9077E">
        <w:t>Định nghĩa, viết tắt</w:t>
      </w:r>
    </w:p>
    <w:p w14:paraId="359F61C5" w14:textId="77777777" w:rsidR="00316955" w:rsidRPr="00B9077E" w:rsidRDefault="00316955" w:rsidP="00316955">
      <w:pPr>
        <w:pStyle w:val="NormalWeb"/>
        <w:numPr>
          <w:ilvl w:val="1"/>
          <w:numId w:val="31"/>
        </w:numPr>
      </w:pPr>
      <w:r w:rsidRPr="00BC2713">
        <w:rPr>
          <w:rStyle w:val="Strong"/>
          <w:rFonts w:eastAsiaTheme="majorEastAsia"/>
        </w:rPr>
        <w:t>Tổng quan hệ thống</w:t>
      </w:r>
    </w:p>
    <w:p w14:paraId="3E769D9B" w14:textId="77777777" w:rsidR="00316955" w:rsidRPr="00B9077E" w:rsidRDefault="00316955" w:rsidP="00316955">
      <w:pPr>
        <w:pStyle w:val="NormalWeb"/>
        <w:numPr>
          <w:ilvl w:val="2"/>
          <w:numId w:val="29"/>
        </w:numPr>
      </w:pPr>
      <w:r w:rsidRPr="00B9077E">
        <w:t>Bối cảnh, mô hình nghiệp vụ</w:t>
      </w:r>
    </w:p>
    <w:p w14:paraId="67891162" w14:textId="77777777" w:rsidR="00316955" w:rsidRPr="00B9077E" w:rsidRDefault="00316955" w:rsidP="00316955">
      <w:pPr>
        <w:pStyle w:val="NormalWeb"/>
        <w:numPr>
          <w:ilvl w:val="2"/>
          <w:numId w:val="29"/>
        </w:numPr>
      </w:pPr>
      <w:r w:rsidRPr="00B9077E">
        <w:t>Các rang buộc kĩ thuật, môi trường</w:t>
      </w:r>
    </w:p>
    <w:p w14:paraId="106CC0C9" w14:textId="77777777" w:rsidR="00316955" w:rsidRPr="00B9077E" w:rsidRDefault="00316955" w:rsidP="00316955">
      <w:pPr>
        <w:pStyle w:val="NormalWeb"/>
        <w:numPr>
          <w:ilvl w:val="1"/>
          <w:numId w:val="31"/>
        </w:numPr>
      </w:pPr>
      <w:r w:rsidRPr="00BC2713">
        <w:rPr>
          <w:rStyle w:val="Strong"/>
          <w:rFonts w:eastAsiaTheme="majorEastAsia"/>
        </w:rPr>
        <w:t>Phân tích Stakeholders &amp; Use Case chính</w:t>
      </w:r>
    </w:p>
    <w:p w14:paraId="372C8CE0" w14:textId="77777777" w:rsidR="00316955" w:rsidRPr="00B9077E" w:rsidRDefault="00316955" w:rsidP="00316955">
      <w:pPr>
        <w:pStyle w:val="NormalWeb"/>
        <w:numPr>
          <w:ilvl w:val="1"/>
          <w:numId w:val="31"/>
        </w:numPr>
      </w:pPr>
      <w:r w:rsidRPr="00BC2713">
        <w:rPr>
          <w:rStyle w:val="Strong"/>
          <w:rFonts w:eastAsiaTheme="majorEastAsia"/>
        </w:rPr>
        <w:lastRenderedPageBreak/>
        <w:t>Yêu cầu chức năng chi tiết</w:t>
      </w:r>
    </w:p>
    <w:p w14:paraId="43254D82" w14:textId="77777777" w:rsidR="00316955" w:rsidRPr="00B9077E" w:rsidRDefault="00316955" w:rsidP="00316955">
      <w:pPr>
        <w:pStyle w:val="NormalWeb"/>
        <w:numPr>
          <w:ilvl w:val="0"/>
          <w:numId w:val="5"/>
        </w:numPr>
      </w:pPr>
      <w:r w:rsidRPr="00B9077E">
        <w:t>Mô tả use case, luồng nghiệp vụ, giao diện mẫu</w:t>
      </w:r>
    </w:p>
    <w:p w14:paraId="091B4FCB" w14:textId="77777777" w:rsidR="00316955" w:rsidRPr="00B9077E" w:rsidRDefault="00316955" w:rsidP="00316955">
      <w:pPr>
        <w:pStyle w:val="NormalWeb"/>
        <w:numPr>
          <w:ilvl w:val="1"/>
          <w:numId w:val="31"/>
        </w:numPr>
      </w:pPr>
      <w:r w:rsidRPr="00BC2713">
        <w:rPr>
          <w:rStyle w:val="Strong"/>
          <w:rFonts w:eastAsiaTheme="majorEastAsia"/>
        </w:rPr>
        <w:t>Yêu cầu phi chức năng</w:t>
      </w:r>
    </w:p>
    <w:p w14:paraId="77D0D0DF" w14:textId="77777777" w:rsidR="00316955" w:rsidRPr="00B9077E" w:rsidRDefault="00316955" w:rsidP="00316955">
      <w:pPr>
        <w:pStyle w:val="NormalWeb"/>
        <w:numPr>
          <w:ilvl w:val="1"/>
          <w:numId w:val="31"/>
        </w:numPr>
      </w:pPr>
      <w:r w:rsidRPr="00BC2713">
        <w:rPr>
          <w:rStyle w:val="Strong"/>
          <w:rFonts w:eastAsiaTheme="majorEastAsia"/>
        </w:rPr>
        <w:t>Các ràng buộc, giả định, phụ thuộc</w:t>
      </w:r>
    </w:p>
    <w:p w14:paraId="026239B3" w14:textId="74724032" w:rsidR="00316955" w:rsidRPr="00C96CE9" w:rsidRDefault="00316955" w:rsidP="00316955">
      <w:pPr>
        <w:pStyle w:val="NormalWeb"/>
        <w:numPr>
          <w:ilvl w:val="1"/>
          <w:numId w:val="31"/>
        </w:numPr>
      </w:pPr>
      <w:r w:rsidRPr="00BC2713">
        <w:rPr>
          <w:rStyle w:val="Strong"/>
          <w:rFonts w:eastAsiaTheme="majorEastAsia"/>
        </w:rPr>
        <w:t>Phụ lục</w:t>
      </w:r>
      <w:r w:rsidRPr="00B9077E">
        <w:t xml:space="preserve"> (biểu đồ use case, ERD, mockup giao</w:t>
      </w:r>
      <w:r>
        <w:t xml:space="preserve"> diện, từ điển dữ liệu)</w:t>
      </w:r>
    </w:p>
    <w:p w14:paraId="53BFBF7F" w14:textId="77777777" w:rsidR="00316955" w:rsidRDefault="00316955"/>
    <w:sectPr w:rsidR="00316955" w:rsidSect="003169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7B30"/>
    <w:multiLevelType w:val="hybridMultilevel"/>
    <w:tmpl w:val="FEC6B33A"/>
    <w:lvl w:ilvl="0" w:tplc="C2409B3E">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E675E"/>
    <w:multiLevelType w:val="multilevel"/>
    <w:tmpl w:val="B2B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95967"/>
    <w:multiLevelType w:val="multilevel"/>
    <w:tmpl w:val="376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0024"/>
    <w:multiLevelType w:val="hybridMultilevel"/>
    <w:tmpl w:val="46FA7BBC"/>
    <w:lvl w:ilvl="0" w:tplc="A218F7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A6510"/>
    <w:multiLevelType w:val="multilevel"/>
    <w:tmpl w:val="B246D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00F4"/>
    <w:multiLevelType w:val="hybridMultilevel"/>
    <w:tmpl w:val="7540820A"/>
    <w:lvl w:ilvl="0" w:tplc="732271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120E9F"/>
    <w:multiLevelType w:val="multilevel"/>
    <w:tmpl w:val="3A16BA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201F5"/>
    <w:multiLevelType w:val="hybridMultilevel"/>
    <w:tmpl w:val="A9F8412E"/>
    <w:lvl w:ilvl="0" w:tplc="7098ED5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38512D"/>
    <w:multiLevelType w:val="hybridMultilevel"/>
    <w:tmpl w:val="BA606C78"/>
    <w:lvl w:ilvl="0" w:tplc="AF1660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42871"/>
    <w:multiLevelType w:val="multilevel"/>
    <w:tmpl w:val="3F7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5640D"/>
    <w:multiLevelType w:val="multilevel"/>
    <w:tmpl w:val="5E902254"/>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4085D"/>
    <w:multiLevelType w:val="multilevel"/>
    <w:tmpl w:val="FDF6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67276"/>
    <w:multiLevelType w:val="multilevel"/>
    <w:tmpl w:val="C1009F94"/>
    <w:lvl w:ilvl="0">
      <w:start w:val="5"/>
      <w:numFmt w:val="decimal"/>
      <w:lvlText w:val="%1"/>
      <w:lvlJc w:val="left"/>
      <w:pPr>
        <w:ind w:left="360" w:hanging="360"/>
      </w:pPr>
      <w:rPr>
        <w:rFonts w:eastAsiaTheme="majorEastAsia" w:hint="default"/>
        <w:b/>
      </w:rPr>
    </w:lvl>
    <w:lvl w:ilvl="1">
      <w:start w:val="1"/>
      <w:numFmt w:val="decimal"/>
      <w:lvlText w:val="%1.%2"/>
      <w:lvlJc w:val="left"/>
      <w:pPr>
        <w:ind w:left="1080" w:hanging="360"/>
      </w:pPr>
      <w:rPr>
        <w:rFonts w:eastAsiaTheme="majorEastAsia" w:hint="default"/>
        <w:b/>
      </w:rPr>
    </w:lvl>
    <w:lvl w:ilvl="2">
      <w:start w:val="1"/>
      <w:numFmt w:val="decimal"/>
      <w:lvlText w:val="%1.%2.%3"/>
      <w:lvlJc w:val="left"/>
      <w:pPr>
        <w:ind w:left="2160" w:hanging="720"/>
      </w:pPr>
      <w:rPr>
        <w:rFonts w:eastAsiaTheme="majorEastAsia" w:hint="default"/>
        <w:b/>
      </w:rPr>
    </w:lvl>
    <w:lvl w:ilvl="3">
      <w:start w:val="1"/>
      <w:numFmt w:val="decimal"/>
      <w:lvlText w:val="%1.%2.%3.%4"/>
      <w:lvlJc w:val="left"/>
      <w:pPr>
        <w:ind w:left="2880" w:hanging="720"/>
      </w:pPr>
      <w:rPr>
        <w:rFonts w:eastAsiaTheme="majorEastAsia" w:hint="default"/>
        <w:b/>
      </w:rPr>
    </w:lvl>
    <w:lvl w:ilvl="4">
      <w:start w:val="1"/>
      <w:numFmt w:val="decimal"/>
      <w:lvlText w:val="%1.%2.%3.%4.%5"/>
      <w:lvlJc w:val="left"/>
      <w:pPr>
        <w:ind w:left="3960" w:hanging="1080"/>
      </w:pPr>
      <w:rPr>
        <w:rFonts w:eastAsiaTheme="majorEastAsia" w:hint="default"/>
        <w:b/>
      </w:rPr>
    </w:lvl>
    <w:lvl w:ilvl="5">
      <w:start w:val="1"/>
      <w:numFmt w:val="decimal"/>
      <w:lvlText w:val="%1.%2.%3.%4.%5.%6"/>
      <w:lvlJc w:val="left"/>
      <w:pPr>
        <w:ind w:left="4680" w:hanging="1080"/>
      </w:pPr>
      <w:rPr>
        <w:rFonts w:eastAsiaTheme="majorEastAsia" w:hint="default"/>
        <w:b/>
      </w:rPr>
    </w:lvl>
    <w:lvl w:ilvl="6">
      <w:start w:val="1"/>
      <w:numFmt w:val="decimal"/>
      <w:lvlText w:val="%1.%2.%3.%4.%5.%6.%7"/>
      <w:lvlJc w:val="left"/>
      <w:pPr>
        <w:ind w:left="5760" w:hanging="1440"/>
      </w:pPr>
      <w:rPr>
        <w:rFonts w:eastAsiaTheme="majorEastAsia" w:hint="default"/>
        <w:b/>
      </w:rPr>
    </w:lvl>
    <w:lvl w:ilvl="7">
      <w:start w:val="1"/>
      <w:numFmt w:val="decimal"/>
      <w:lvlText w:val="%1.%2.%3.%4.%5.%6.%7.%8"/>
      <w:lvlJc w:val="left"/>
      <w:pPr>
        <w:ind w:left="6480" w:hanging="1440"/>
      </w:pPr>
      <w:rPr>
        <w:rFonts w:eastAsiaTheme="majorEastAsia" w:hint="default"/>
        <w:b/>
      </w:rPr>
    </w:lvl>
    <w:lvl w:ilvl="8">
      <w:start w:val="1"/>
      <w:numFmt w:val="decimal"/>
      <w:lvlText w:val="%1.%2.%3.%4.%5.%6.%7.%8.%9"/>
      <w:lvlJc w:val="left"/>
      <w:pPr>
        <w:ind w:left="7560" w:hanging="1800"/>
      </w:pPr>
      <w:rPr>
        <w:rFonts w:eastAsiaTheme="majorEastAsia" w:hint="default"/>
        <w:b/>
      </w:rPr>
    </w:lvl>
  </w:abstractNum>
  <w:abstractNum w:abstractNumId="13" w15:restartNumberingAfterBreak="0">
    <w:nsid w:val="42CA039A"/>
    <w:multiLevelType w:val="hybridMultilevel"/>
    <w:tmpl w:val="80909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BA7E7A"/>
    <w:multiLevelType w:val="hybridMultilevel"/>
    <w:tmpl w:val="C3BC9F36"/>
    <w:lvl w:ilvl="0" w:tplc="FDA412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D029B"/>
    <w:multiLevelType w:val="hybridMultilevel"/>
    <w:tmpl w:val="167ABF8A"/>
    <w:lvl w:ilvl="0" w:tplc="C3288E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33205"/>
    <w:multiLevelType w:val="multilevel"/>
    <w:tmpl w:val="5C32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D854A7"/>
    <w:multiLevelType w:val="multilevel"/>
    <w:tmpl w:val="B8B6D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A67B6"/>
    <w:multiLevelType w:val="multilevel"/>
    <w:tmpl w:val="D6BC7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558A9"/>
    <w:multiLevelType w:val="multilevel"/>
    <w:tmpl w:val="7FB815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05DE5"/>
    <w:multiLevelType w:val="hybridMultilevel"/>
    <w:tmpl w:val="C86C4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84285"/>
    <w:multiLevelType w:val="hybridMultilevel"/>
    <w:tmpl w:val="458EC04E"/>
    <w:lvl w:ilvl="0" w:tplc="A6102F92">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75AF12AB"/>
    <w:multiLevelType w:val="multilevel"/>
    <w:tmpl w:val="D1C0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C56A85"/>
    <w:multiLevelType w:val="hybridMultilevel"/>
    <w:tmpl w:val="C0A02FB6"/>
    <w:lvl w:ilvl="0" w:tplc="74F43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F62916"/>
    <w:multiLevelType w:val="hybridMultilevel"/>
    <w:tmpl w:val="A8426CB8"/>
    <w:lvl w:ilvl="0" w:tplc="D948573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107867">
    <w:abstractNumId w:val="8"/>
  </w:num>
  <w:num w:numId="2" w16cid:durableId="428736986">
    <w:abstractNumId w:val="5"/>
  </w:num>
  <w:num w:numId="3" w16cid:durableId="166136670">
    <w:abstractNumId w:val="7"/>
  </w:num>
  <w:num w:numId="4" w16cid:durableId="1457138399">
    <w:abstractNumId w:val="0"/>
  </w:num>
  <w:num w:numId="5" w16cid:durableId="1827086943">
    <w:abstractNumId w:val="15"/>
  </w:num>
  <w:num w:numId="6" w16cid:durableId="347102566">
    <w:abstractNumId w:val="21"/>
  </w:num>
  <w:num w:numId="7" w16cid:durableId="174154650">
    <w:abstractNumId w:val="3"/>
  </w:num>
  <w:num w:numId="8" w16cid:durableId="129709482">
    <w:abstractNumId w:val="24"/>
  </w:num>
  <w:num w:numId="9" w16cid:durableId="1668172634">
    <w:abstractNumId w:val="14"/>
  </w:num>
  <w:num w:numId="10" w16cid:durableId="105782447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5647114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94824538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00964850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48828426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032612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033722536">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999581784">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751662368">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3600869">
    <w:abstractNumId w:val="22"/>
  </w:num>
  <w:num w:numId="20" w16cid:durableId="286664032">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40568690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985236274">
    <w:abstractNumId w:val="13"/>
  </w:num>
  <w:num w:numId="23" w16cid:durableId="1452894397">
    <w:abstractNumId w:val="4"/>
  </w:num>
  <w:num w:numId="24" w16cid:durableId="589433589">
    <w:abstractNumId w:val="16"/>
  </w:num>
  <w:num w:numId="25" w16cid:durableId="350452044">
    <w:abstractNumId w:val="2"/>
  </w:num>
  <w:num w:numId="26" w16cid:durableId="1162161723">
    <w:abstractNumId w:val="9"/>
  </w:num>
  <w:num w:numId="27" w16cid:durableId="390471574">
    <w:abstractNumId w:val="11"/>
  </w:num>
  <w:num w:numId="28" w16cid:durableId="1206865866">
    <w:abstractNumId w:val="1"/>
  </w:num>
  <w:num w:numId="29" w16cid:durableId="1352224795">
    <w:abstractNumId w:val="10"/>
  </w:num>
  <w:num w:numId="30" w16cid:durableId="920984953">
    <w:abstractNumId w:val="20"/>
  </w:num>
  <w:num w:numId="31" w16cid:durableId="1119834087">
    <w:abstractNumId w:val="12"/>
  </w:num>
  <w:num w:numId="32" w16cid:durableId="50293644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55"/>
    <w:rsid w:val="00316955"/>
    <w:rsid w:val="00426760"/>
    <w:rsid w:val="006E4408"/>
    <w:rsid w:val="00C10764"/>
    <w:rsid w:val="00F3309D"/>
    <w:rsid w:val="00F970E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75CF"/>
  <w15:chartTrackingRefBased/>
  <w15:docId w15:val="{35535820-4A2B-E749-A21F-B0F5F39D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955"/>
    <w:rPr>
      <w:rFonts w:ascii="Times New Roman" w:hAnsi="Times New Roman"/>
      <w:lang w:val="en-US"/>
    </w:rPr>
  </w:style>
  <w:style w:type="paragraph" w:styleId="Heading1">
    <w:name w:val="heading 1"/>
    <w:basedOn w:val="Normal"/>
    <w:next w:val="Normal"/>
    <w:link w:val="Heading1Char"/>
    <w:uiPriority w:val="9"/>
    <w:qFormat/>
    <w:rsid w:val="0031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955"/>
    <w:rPr>
      <w:rFonts w:eastAsiaTheme="majorEastAsia" w:cstheme="majorBidi"/>
      <w:color w:val="272727" w:themeColor="text1" w:themeTint="D8"/>
    </w:rPr>
  </w:style>
  <w:style w:type="paragraph" w:styleId="Title">
    <w:name w:val="Title"/>
    <w:basedOn w:val="Normal"/>
    <w:next w:val="Normal"/>
    <w:link w:val="TitleChar"/>
    <w:uiPriority w:val="10"/>
    <w:qFormat/>
    <w:rsid w:val="0031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955"/>
    <w:pPr>
      <w:spacing w:before="160"/>
      <w:jc w:val="center"/>
    </w:pPr>
    <w:rPr>
      <w:i/>
      <w:iCs/>
      <w:color w:val="404040" w:themeColor="text1" w:themeTint="BF"/>
    </w:rPr>
  </w:style>
  <w:style w:type="character" w:customStyle="1" w:styleId="QuoteChar">
    <w:name w:val="Quote Char"/>
    <w:basedOn w:val="DefaultParagraphFont"/>
    <w:link w:val="Quote"/>
    <w:uiPriority w:val="29"/>
    <w:rsid w:val="00316955"/>
    <w:rPr>
      <w:i/>
      <w:iCs/>
      <w:color w:val="404040" w:themeColor="text1" w:themeTint="BF"/>
    </w:rPr>
  </w:style>
  <w:style w:type="paragraph" w:styleId="ListParagraph">
    <w:name w:val="List Paragraph"/>
    <w:basedOn w:val="Normal"/>
    <w:uiPriority w:val="34"/>
    <w:qFormat/>
    <w:rsid w:val="00316955"/>
    <w:pPr>
      <w:ind w:left="720"/>
      <w:contextualSpacing/>
    </w:pPr>
  </w:style>
  <w:style w:type="character" w:styleId="IntenseEmphasis">
    <w:name w:val="Intense Emphasis"/>
    <w:basedOn w:val="DefaultParagraphFont"/>
    <w:uiPriority w:val="21"/>
    <w:qFormat/>
    <w:rsid w:val="00316955"/>
    <w:rPr>
      <w:i/>
      <w:iCs/>
      <w:color w:val="0F4761" w:themeColor="accent1" w:themeShade="BF"/>
    </w:rPr>
  </w:style>
  <w:style w:type="paragraph" w:styleId="IntenseQuote">
    <w:name w:val="Intense Quote"/>
    <w:basedOn w:val="Normal"/>
    <w:next w:val="Normal"/>
    <w:link w:val="IntenseQuoteChar"/>
    <w:uiPriority w:val="30"/>
    <w:qFormat/>
    <w:rsid w:val="0031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955"/>
    <w:rPr>
      <w:i/>
      <w:iCs/>
      <w:color w:val="0F4761" w:themeColor="accent1" w:themeShade="BF"/>
    </w:rPr>
  </w:style>
  <w:style w:type="character" w:styleId="IntenseReference">
    <w:name w:val="Intense Reference"/>
    <w:basedOn w:val="DefaultParagraphFont"/>
    <w:uiPriority w:val="32"/>
    <w:qFormat/>
    <w:rsid w:val="00316955"/>
    <w:rPr>
      <w:b/>
      <w:bCs/>
      <w:smallCaps/>
      <w:color w:val="0F4761" w:themeColor="accent1" w:themeShade="BF"/>
      <w:spacing w:val="5"/>
    </w:rPr>
  </w:style>
  <w:style w:type="paragraph" w:styleId="NormalWeb">
    <w:name w:val="Normal (Web)"/>
    <w:basedOn w:val="Normal"/>
    <w:uiPriority w:val="99"/>
    <w:unhideWhenUsed/>
    <w:rsid w:val="00316955"/>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316955"/>
    <w:pPr>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6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13946">
      <w:bodyDiv w:val="1"/>
      <w:marLeft w:val="0"/>
      <w:marRight w:val="0"/>
      <w:marTop w:val="0"/>
      <w:marBottom w:val="0"/>
      <w:divBdr>
        <w:top w:val="none" w:sz="0" w:space="0" w:color="auto"/>
        <w:left w:val="none" w:sz="0" w:space="0" w:color="auto"/>
        <w:bottom w:val="none" w:sz="0" w:space="0" w:color="auto"/>
        <w:right w:val="none" w:sz="0" w:space="0" w:color="auto"/>
      </w:divBdr>
    </w:div>
    <w:div w:id="1621261598">
      <w:bodyDiv w:val="1"/>
      <w:marLeft w:val="0"/>
      <w:marRight w:val="0"/>
      <w:marTop w:val="0"/>
      <w:marBottom w:val="0"/>
      <w:divBdr>
        <w:top w:val="none" w:sz="0" w:space="0" w:color="auto"/>
        <w:left w:val="none" w:sz="0" w:space="0" w:color="auto"/>
        <w:bottom w:val="none" w:sz="0" w:space="0" w:color="auto"/>
        <w:right w:val="none" w:sz="0" w:space="0" w:color="auto"/>
      </w:divBdr>
    </w:div>
    <w:div w:id="21013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2455</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Truong Son D24TX</dc:creator>
  <cp:keywords/>
  <dc:description/>
  <cp:lastModifiedBy>Dao Truong Son D24TX</cp:lastModifiedBy>
  <cp:revision>3</cp:revision>
  <dcterms:created xsi:type="dcterms:W3CDTF">2025-10-26T13:32:00Z</dcterms:created>
  <dcterms:modified xsi:type="dcterms:W3CDTF">2025-10-26T13:47:00Z</dcterms:modified>
</cp:coreProperties>
</file>